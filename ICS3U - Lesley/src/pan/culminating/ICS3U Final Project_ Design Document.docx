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 Design Document - The Exam Cram</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ind w:firstLine="720"/>
        <w:rPr>
          <w:rFonts w:ascii="Georgia" w:cs="Georgia" w:eastAsia="Georgia" w:hAnsi="Georgia"/>
        </w:rPr>
      </w:pPr>
      <w:r w:rsidDel="00000000" w:rsidR="00000000" w:rsidRPr="00000000">
        <w:rPr>
          <w:rFonts w:ascii="Georgia" w:cs="Georgia" w:eastAsia="Georgia" w:hAnsi="Georgia"/>
          <w:rtl w:val="0"/>
        </w:rPr>
        <w:t xml:space="preserve">This program was designed to help high school students study for their exams and improve their basic knowledge skills. Each student will have their own account accessible through their student number. Once in, they have the option of going through practice questions for each subject or doing a final review test. This program will also contain brief information on subjects such as equations for physics or definitions of computer science terminology. If they choose they can also practice their mental math abilities.</w:t>
      </w:r>
      <w:ins w:author="Lesley Pan" w:id="0" w:date="2020-01-13T17:29:17Z">
        <w:commentRangeStart w:id="0"/>
        <w:commentRangeStart w:id="1"/>
        <w:commentRangeStart w:id="2"/>
        <w:commentRangeStart w:id="3"/>
        <w:r w:rsidDel="00000000" w:rsidR="00000000" w:rsidRPr="00000000">
          <w:rPr>
            <w:rFonts w:ascii="Georgia" w:cs="Georgia" w:eastAsia="Georgia" w:hAnsi="Georgia"/>
            <w:rtl w:val="0"/>
          </w:rPr>
          <w:t xml:space="preserve"> </w:t>
        </w:r>
      </w:ins>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4">
      <w:pPr>
        <w:ind w:left="0" w:firstLine="0"/>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4991100</wp:posOffset>
            </wp:positionH>
            <wp:positionV relativeFrom="paragraph">
              <wp:posOffset>409575</wp:posOffset>
            </wp:positionV>
            <wp:extent cx="1847850" cy="315753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19849" l="70188" r="3537" t="33306"/>
                    <a:stretch>
                      <a:fillRect/>
                    </a:stretch>
                  </pic:blipFill>
                  <pic:spPr>
                    <a:xfrm>
                      <a:off x="0" y="0"/>
                      <a:ext cx="1847850" cy="3157538"/>
                    </a:xfrm>
                    <a:prstGeom prst="rect"/>
                    <a:ln/>
                  </pic:spPr>
                </pic:pic>
              </a:graphicData>
            </a:graphic>
          </wp:anchor>
        </w:drawing>
      </w:r>
    </w:p>
    <w:p w:rsidR="00000000" w:rsidDel="00000000" w:rsidP="00000000" w:rsidRDefault="00000000" w:rsidRPr="00000000" w14:paraId="00000005">
      <w:pPr>
        <w:ind w:left="0" w:firstLine="0"/>
        <w:rPr>
          <w:rFonts w:ascii="Georgia" w:cs="Georgia" w:eastAsia="Georgia" w:hAnsi="Georgi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219075</wp:posOffset>
            </wp:positionV>
            <wp:extent cx="5019675" cy="18669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26339" l="16666" r="28044" t="43304"/>
                    <a:stretch>
                      <a:fillRect/>
                    </a:stretch>
                  </pic:blipFill>
                  <pic:spPr>
                    <a:xfrm>
                      <a:off x="0" y="0"/>
                      <a:ext cx="5019675" cy="1866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1733550</wp:posOffset>
            </wp:positionV>
            <wp:extent cx="5057775" cy="17430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22990" l="16185" r="28494" t="49002"/>
                    <a:stretch>
                      <a:fillRect/>
                    </a:stretch>
                  </pic:blipFill>
                  <pic:spPr>
                    <a:xfrm>
                      <a:off x="0" y="0"/>
                      <a:ext cx="5057775" cy="1743075"/>
                    </a:xfrm>
                    <a:prstGeom prst="rect"/>
                    <a:ln/>
                  </pic:spPr>
                </pic:pic>
              </a:graphicData>
            </a:graphic>
          </wp:anchor>
        </w:drawing>
      </w:r>
    </w:p>
    <w:p w:rsidR="00000000" w:rsidDel="00000000" w:rsidP="00000000" w:rsidRDefault="00000000" w:rsidRPr="00000000" w14:paraId="00000006">
      <w:pPr>
        <w:ind w:left="0" w:firstLine="0"/>
        <w:rPr>
          <w:rFonts w:ascii="Georgia" w:cs="Georgia" w:eastAsia="Georgia" w:hAnsi="Georgia"/>
        </w:rPr>
      </w:pPr>
      <w:r w:rsidDel="00000000" w:rsidR="00000000" w:rsidRPr="00000000">
        <w:rPr>
          <w:rFonts w:ascii="Georgia" w:cs="Georgia" w:eastAsia="Georgia" w:hAnsi="Georgia"/>
          <w:rtl w:val="0"/>
        </w:rPr>
        <w:t xml:space="preserve">Methods Required</w:t>
      </w:r>
    </w:p>
    <w:p w:rsidR="00000000" w:rsidDel="00000000" w:rsidP="00000000" w:rsidRDefault="00000000" w:rsidRPr="00000000" w14:paraId="00000007">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public static void main (String args [])</w:t>
      </w:r>
    </w:p>
    <w:p w:rsidR="00000000" w:rsidDel="00000000" w:rsidP="00000000" w:rsidRDefault="00000000" w:rsidRPr="00000000" w14:paraId="00000008">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public static int mathTutor (int signIn)</w:t>
      </w:r>
    </w:p>
    <w:p w:rsidR="00000000" w:rsidDel="00000000" w:rsidP="00000000" w:rsidRDefault="00000000" w:rsidRPr="00000000" w14:paraId="00000009">
      <w:pPr>
        <w:numPr>
          <w:ilvl w:val="1"/>
          <w:numId w:val="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This method will generate a math question for the user to answer and return the answer back to the main. </w:t>
      </w:r>
    </w:p>
    <w:p w:rsidR="00000000" w:rsidDel="00000000" w:rsidP="00000000" w:rsidRDefault="00000000" w:rsidRPr="00000000" w14:paraId="0000000A">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public static String subject (int class)</w:t>
      </w:r>
    </w:p>
    <w:p w:rsidR="00000000" w:rsidDel="00000000" w:rsidP="00000000" w:rsidRDefault="00000000" w:rsidRPr="00000000" w14:paraId="0000000B">
      <w:pPr>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This method will inform the user of the classes they have and prompt them to pick one to study for.</w:t>
      </w:r>
    </w:p>
    <w:p w:rsidR="00000000" w:rsidDel="00000000" w:rsidP="00000000" w:rsidRDefault="00000000" w:rsidRPr="00000000" w14:paraId="0000000C">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public static void physicsContent (int physicsPathway)</w:t>
      </w:r>
    </w:p>
    <w:p w:rsidR="00000000" w:rsidDel="00000000" w:rsidP="00000000" w:rsidRDefault="00000000" w:rsidRPr="00000000" w14:paraId="0000000D">
      <w:pPr>
        <w:numPr>
          <w:ilvl w:val="1"/>
          <w:numId w:val="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This method will provide the user with content that is required for the physics class</w:t>
      </w:r>
    </w:p>
    <w:p w:rsidR="00000000" w:rsidDel="00000000" w:rsidP="00000000" w:rsidRDefault="00000000" w:rsidRPr="00000000" w14:paraId="0000000E">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public static int physicsQuestions (int physicsPathway)</w:t>
      </w:r>
    </w:p>
    <w:p w:rsidR="00000000" w:rsidDel="00000000" w:rsidP="00000000" w:rsidRDefault="00000000" w:rsidRPr="00000000" w14:paraId="0000000F">
      <w:pPr>
        <w:numPr>
          <w:ilvl w:val="1"/>
          <w:numId w:val="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This method will generate a physics multiple choice questions for the user to answer and return the answer to the main</w:t>
      </w:r>
    </w:p>
    <w:p w:rsidR="00000000" w:rsidDel="00000000" w:rsidP="00000000" w:rsidRDefault="00000000" w:rsidRPr="00000000" w14:paraId="00000010">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public static int physicsTest (int physicsPathway)</w:t>
      </w:r>
    </w:p>
    <w:p w:rsidR="00000000" w:rsidDel="00000000" w:rsidP="00000000" w:rsidRDefault="00000000" w:rsidRPr="00000000" w14:paraId="00000011">
      <w:pPr>
        <w:numPr>
          <w:ilvl w:val="1"/>
          <w:numId w:val="1"/>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This method will provide the user with a series of questions for them to answer and return the answers to the main.</w:t>
      </w:r>
    </w:p>
    <w:p w:rsidR="00000000" w:rsidDel="00000000" w:rsidP="00000000" w:rsidRDefault="00000000" w:rsidRPr="00000000" w14:paraId="00000012">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public static void SAPContent (int SAPPathway)</w:t>
      </w:r>
    </w:p>
    <w:p w:rsidR="00000000" w:rsidDel="00000000" w:rsidP="00000000" w:rsidRDefault="00000000" w:rsidRPr="00000000" w14:paraId="00000013">
      <w:pPr>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This method will provide the user with content that is required for the physics class</w:t>
      </w:r>
    </w:p>
    <w:p w:rsidR="00000000" w:rsidDel="00000000" w:rsidP="00000000" w:rsidRDefault="00000000" w:rsidRPr="00000000" w14:paraId="00000014">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public static int SAPQuestions (int SAPPathway)  </w:t>
      </w:r>
    </w:p>
    <w:p w:rsidR="00000000" w:rsidDel="00000000" w:rsidP="00000000" w:rsidRDefault="00000000" w:rsidRPr="00000000" w14:paraId="00000015">
      <w:pPr>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This method will generate a physics multiple choice questions for the user to answer and return the answer to the main</w:t>
      </w:r>
    </w:p>
    <w:p w:rsidR="00000000" w:rsidDel="00000000" w:rsidP="00000000" w:rsidRDefault="00000000" w:rsidRPr="00000000" w14:paraId="00000016">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public static int SAPTest (int SAPPathway)</w:t>
      </w:r>
    </w:p>
    <w:p w:rsidR="00000000" w:rsidDel="00000000" w:rsidP="00000000" w:rsidRDefault="00000000" w:rsidRPr="00000000" w14:paraId="00000017">
      <w:pPr>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This method will provide the user with a series of questions for them to answer and return the answers to the main.</w:t>
      </w:r>
    </w:p>
    <w:p w:rsidR="00000000" w:rsidDel="00000000" w:rsidP="00000000" w:rsidRDefault="00000000" w:rsidRPr="00000000" w14:paraId="00000018">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public static void CSContent (int CSPathway)</w:t>
      </w:r>
    </w:p>
    <w:p w:rsidR="00000000" w:rsidDel="00000000" w:rsidP="00000000" w:rsidRDefault="00000000" w:rsidRPr="00000000" w14:paraId="00000019">
      <w:pPr>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This method will provide the user with content that is required for the physics class</w:t>
      </w:r>
    </w:p>
    <w:p w:rsidR="00000000" w:rsidDel="00000000" w:rsidP="00000000" w:rsidRDefault="00000000" w:rsidRPr="00000000" w14:paraId="0000001A">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public static int CSQuestions (int CSPathway)</w:t>
      </w:r>
    </w:p>
    <w:p w:rsidR="00000000" w:rsidDel="00000000" w:rsidP="00000000" w:rsidRDefault="00000000" w:rsidRPr="00000000" w14:paraId="0000001B">
      <w:pPr>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This method will generate a physics multiple choice questions for the user to answer and return the answer to the main</w:t>
      </w:r>
    </w:p>
    <w:p w:rsidR="00000000" w:rsidDel="00000000" w:rsidP="00000000" w:rsidRDefault="00000000" w:rsidRPr="00000000" w14:paraId="0000001C">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public static int CSTest (int CSPathway)</w:t>
      </w:r>
    </w:p>
    <w:p w:rsidR="00000000" w:rsidDel="00000000" w:rsidP="00000000" w:rsidRDefault="00000000" w:rsidRPr="00000000" w14:paraId="0000001D">
      <w:pPr>
        <w:numPr>
          <w:ilvl w:val="1"/>
          <w:numId w:val="1"/>
        </w:numPr>
        <w:ind w:left="1440" w:hanging="360"/>
        <w:rPr>
          <w:rFonts w:ascii="Georgia" w:cs="Georgia" w:eastAsia="Georgia" w:hAnsi="Georgia"/>
        </w:rPr>
      </w:pPr>
      <w:r w:rsidDel="00000000" w:rsidR="00000000" w:rsidRPr="00000000">
        <w:rPr>
          <w:rFonts w:ascii="Georgia" w:cs="Georgia" w:eastAsia="Georgia" w:hAnsi="Georgia"/>
          <w:rtl w:val="0"/>
        </w:rPr>
        <w:t xml:space="preserve">This method will provide the user with a series of questions for them to answer and return the answers to the main.</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Pseudocode </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public static void main (String args [])</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print Welcome to the Exam Cram. Please enter your student number to continue or 0 to practice mental math.</w:t>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Int signIn = sc.nextInt();</w:t>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If  (signIn == 0)</w:t>
      </w:r>
    </w:p>
    <w:p w:rsidR="00000000" w:rsidDel="00000000" w:rsidP="00000000" w:rsidRDefault="00000000" w:rsidRPr="00000000" w14:paraId="00000028">
      <w:pP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tl w:val="0"/>
        </w:rPr>
        <w:t xml:space="preserve">print if you would ever like to exit the math tutor, enter pi or 3.14</w:t>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Int counter = 0;</w:t>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do</w:t>
      </w:r>
    </w:p>
    <w:p w:rsidR="00000000" w:rsidDel="00000000" w:rsidP="00000000" w:rsidRDefault="00000000" w:rsidRPr="00000000" w14:paraId="0000002E">
      <w:pPr>
        <w:rPr>
          <w:rFonts w:ascii="Georgia" w:cs="Georgia" w:eastAsia="Georgia" w:hAnsi="Georgia"/>
        </w:rPr>
      </w:pPr>
      <w:r w:rsidDel="00000000" w:rsidR="00000000" w:rsidRPr="00000000">
        <w:rPr>
          <w:rFonts w:ascii="Georgia" w:cs="Georgia" w:eastAsia="Georgia" w:hAnsi="Georgia"/>
          <w:rtl w:val="0"/>
        </w:rPr>
        <w:t xml:space="preserve">mathTutor(signIn);</w:t>
      </w:r>
    </w:p>
    <w:p w:rsidR="00000000" w:rsidDel="00000000" w:rsidP="00000000" w:rsidRDefault="00000000" w:rsidRPr="00000000" w14:paraId="0000002F">
      <w:pPr>
        <w:rPr>
          <w:rFonts w:ascii="Georgia" w:cs="Georgia" w:eastAsia="Georgia" w:hAnsi="Georgia"/>
        </w:rPr>
      </w:pPr>
      <w:r w:rsidDel="00000000" w:rsidR="00000000" w:rsidRPr="00000000">
        <w:rPr>
          <w:rtl w:val="0"/>
        </w:rPr>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Int userMathAnswer = sc.nextInt();</w:t>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ab/>
        <w:t xml:space="preserve">If (userMathAnswer == answer}</w:t>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ab/>
        <w:tab/>
        <w:t xml:space="preserve">Counter ++;</w:t>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ab/>
        <w:t xml:space="preserve">Print good job, you’ve answered counter amount of questions correctly;</w:t>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ab/>
        <w:t xml:space="preserve">Else</w:t>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ab/>
        <w:t xml:space="preserve">  </w:t>
        <w:tab/>
        <w:t xml:space="preserve">Counter = 0</w:t>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ab/>
        <w:t xml:space="preserve">Print sorry the right answer was answer.</w:t>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ab/>
        <w:tab/>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While userMathAnswer != 3.14</w:t>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Print Welcome back UserName. </w:t>
      </w:r>
    </w:p>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Int class = 3;</w:t>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rtl w:val="0"/>
        </w:rPr>
        <w:t xml:space="preserve">subject(class);</w:t>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rtl w:val="0"/>
        </w:rPr>
        <w:t xml:space="preserve">String userSubject = sc.nextLine();</w:t>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Fonts w:ascii="Georgia" w:cs="Georgia" w:eastAsia="Georgia" w:hAnsi="Georgia"/>
          <w:rtl w:val="0"/>
        </w:rPr>
        <w:t xml:space="preserve">Do </w:t>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If (userSubject.equals(physics))</w:t>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print Would you like to 1.) review content, 2.) practice questions, 3.) final review test</w:t>
      </w:r>
    </w:p>
    <w:p w:rsidR="00000000" w:rsidDel="00000000" w:rsidP="00000000" w:rsidRDefault="00000000" w:rsidRPr="00000000" w14:paraId="00000047">
      <w:pPr>
        <w:rPr>
          <w:rFonts w:ascii="Georgia" w:cs="Georgia" w:eastAsia="Georgia" w:hAnsi="Georgia"/>
        </w:rPr>
      </w:pPr>
      <w:r w:rsidDel="00000000" w:rsidR="00000000" w:rsidRPr="00000000">
        <w:rPr>
          <w:rFonts w:ascii="Georgia" w:cs="Georgia" w:eastAsia="Georgia" w:hAnsi="Georgia"/>
          <w:rtl w:val="0"/>
        </w:rPr>
        <w:tab/>
        <w:t xml:space="preserve">Int physicsPathway = sc.nextInt();</w:t>
      </w:r>
    </w:p>
    <w:p w:rsidR="00000000" w:rsidDel="00000000" w:rsidP="00000000" w:rsidRDefault="00000000" w:rsidRPr="00000000" w14:paraId="00000048">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ab/>
        <w:t xml:space="preserve">If (physicsPathway == 1)</w:t>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ab/>
        <w:t xml:space="preserve"> </w:t>
        <w:tab/>
        <w:t xml:space="preserve">For (i = 10; 10&lt;1; i++)</w:t>
      </w:r>
    </w:p>
    <w:p w:rsidR="00000000" w:rsidDel="00000000" w:rsidP="00000000" w:rsidRDefault="00000000" w:rsidRPr="00000000" w14:paraId="0000004B">
      <w:pPr>
        <w:ind w:left="720" w:firstLine="72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4C">
      <w:pPr>
        <w:rPr>
          <w:rFonts w:ascii="Georgia" w:cs="Georgia" w:eastAsia="Georgia" w:hAnsi="Georgia"/>
        </w:rPr>
      </w:pPr>
      <w:r w:rsidDel="00000000" w:rsidR="00000000" w:rsidRPr="00000000">
        <w:rPr>
          <w:rFonts w:ascii="Georgia" w:cs="Georgia" w:eastAsia="Georgia" w:hAnsi="Georgia"/>
          <w:rtl w:val="0"/>
        </w:rPr>
        <w:tab/>
        <w:tab/>
        <w:t xml:space="preserve">physicsContent(physicsPathway);</w:t>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rtl w:val="0"/>
        </w:rPr>
        <w:tab/>
        <w:tab/>
        <w:t xml:space="preserve">Print would you like to try something else yes/no</w:t>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tl w:val="0"/>
        </w:rPr>
        <w:tab/>
        <w:tab/>
        <w:tab/>
        <w:t xml:space="preserve">Int userPhysicsChange = sc.nextLine();</w:t>
      </w:r>
    </w:p>
    <w:p w:rsidR="00000000" w:rsidDel="00000000" w:rsidP="00000000" w:rsidRDefault="00000000" w:rsidRPr="00000000" w14:paraId="0000004F">
      <w:pPr>
        <w:rPr>
          <w:rFonts w:ascii="Georgia" w:cs="Georgia" w:eastAsia="Georgia" w:hAnsi="Georgia"/>
        </w:rPr>
      </w:pPr>
      <w:r w:rsidDel="00000000" w:rsidR="00000000" w:rsidRPr="00000000">
        <w:rPr>
          <w:rFonts w:ascii="Georgia" w:cs="Georgia" w:eastAsia="Georgia" w:hAnsi="Georgia"/>
          <w:rtl w:val="0"/>
        </w:rPr>
        <w:tab/>
        <w:tab/>
        <w:tab/>
        <w:tab/>
        <w:t xml:space="preserve">if (userPhysicsChange.equalsIgnoreCase(“yes”)</w:t>
      </w:r>
    </w:p>
    <w:p w:rsidR="00000000" w:rsidDel="00000000" w:rsidP="00000000" w:rsidRDefault="00000000" w:rsidRPr="00000000" w14:paraId="00000050">
      <w:pPr>
        <w:rPr>
          <w:rFonts w:ascii="Georgia" w:cs="Georgia" w:eastAsia="Georgia" w:hAnsi="Georgia"/>
        </w:rPr>
      </w:pPr>
      <w:r w:rsidDel="00000000" w:rsidR="00000000" w:rsidRPr="00000000">
        <w:rPr>
          <w:rFonts w:ascii="Georgia" w:cs="Georgia" w:eastAsia="Georgia" w:hAnsi="Georgia"/>
          <w:rtl w:val="0"/>
        </w:rPr>
        <w:tab/>
        <w:tab/>
        <w:tab/>
        <w:tab/>
        <w:t xml:space="preserve">Break;</w:t>
      </w:r>
    </w:p>
    <w:p w:rsidR="00000000" w:rsidDel="00000000" w:rsidP="00000000" w:rsidRDefault="00000000" w:rsidRPr="00000000" w14:paraId="00000051">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ab/>
        <w:tab/>
      </w:r>
    </w:p>
    <w:p w:rsidR="00000000" w:rsidDel="00000000" w:rsidP="00000000" w:rsidRDefault="00000000" w:rsidRPr="00000000" w14:paraId="00000053">
      <w:pPr>
        <w:rPr>
          <w:rFonts w:ascii="Georgia" w:cs="Georgia" w:eastAsia="Georgia" w:hAnsi="Georgia"/>
        </w:rPr>
      </w:pPr>
      <w:r w:rsidDel="00000000" w:rsidR="00000000" w:rsidRPr="00000000">
        <w:rPr>
          <w:rFonts w:ascii="Georgia" w:cs="Georgia" w:eastAsia="Georgia" w:hAnsi="Georgia"/>
          <w:rtl w:val="0"/>
        </w:rPr>
        <w:tab/>
        <w:t xml:space="preserve">Else if (physicsPathway == 2)</w:t>
      </w:r>
    </w:p>
    <w:p w:rsidR="00000000" w:rsidDel="00000000" w:rsidP="00000000" w:rsidRDefault="00000000" w:rsidRPr="00000000" w14:paraId="00000054">
      <w:pPr>
        <w:ind w:left="720" w:firstLine="720"/>
        <w:rPr>
          <w:rFonts w:ascii="Georgia" w:cs="Georgia" w:eastAsia="Georgia" w:hAnsi="Georgia"/>
        </w:rPr>
      </w:pPr>
      <w:r w:rsidDel="00000000" w:rsidR="00000000" w:rsidRPr="00000000">
        <w:rPr>
          <w:rFonts w:ascii="Georgia" w:cs="Georgia" w:eastAsia="Georgia" w:hAnsi="Georgia"/>
          <w:rtl w:val="0"/>
        </w:rPr>
        <w:t xml:space="preserve">For (i = 10; 10&lt;1; i++)</w:t>
      </w:r>
    </w:p>
    <w:p w:rsidR="00000000" w:rsidDel="00000000" w:rsidP="00000000" w:rsidRDefault="00000000" w:rsidRPr="00000000" w14:paraId="00000055">
      <w:pPr>
        <w:ind w:left="720" w:firstLine="720"/>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56">
      <w:pPr>
        <w:rPr>
          <w:rFonts w:ascii="Georgia" w:cs="Georgia" w:eastAsia="Georgia" w:hAnsi="Georgia"/>
        </w:rPr>
      </w:pPr>
      <w:r w:rsidDel="00000000" w:rsidR="00000000" w:rsidRPr="00000000">
        <w:rPr>
          <w:rFonts w:ascii="Georgia" w:cs="Georgia" w:eastAsia="Georgia" w:hAnsi="Georgia"/>
          <w:rtl w:val="0"/>
        </w:rPr>
        <w:tab/>
        <w:tab/>
        <w:t xml:space="preserve">physicsQuestions(physicsPathway);</w:t>
      </w:r>
    </w:p>
    <w:p w:rsidR="00000000" w:rsidDel="00000000" w:rsidP="00000000" w:rsidRDefault="00000000" w:rsidRPr="00000000" w14:paraId="00000057">
      <w:pPr>
        <w:rPr>
          <w:rFonts w:ascii="Georgia" w:cs="Georgia" w:eastAsia="Georgia" w:hAnsi="Georgia"/>
        </w:rPr>
      </w:pPr>
      <w:r w:rsidDel="00000000" w:rsidR="00000000" w:rsidRPr="00000000">
        <w:rPr>
          <w:rFonts w:ascii="Georgia" w:cs="Georgia" w:eastAsia="Georgia" w:hAnsi="Georgia"/>
          <w:rtl w:val="0"/>
        </w:rPr>
        <w:tab/>
        <w:tab/>
        <w:t xml:space="preserve">Int userPhysicsQuizAnswer = sc.nextInt();</w:t>
      </w:r>
    </w:p>
    <w:p w:rsidR="00000000" w:rsidDel="00000000" w:rsidP="00000000" w:rsidRDefault="00000000" w:rsidRPr="00000000" w14:paraId="00000058">
      <w:pPr>
        <w:rPr>
          <w:rFonts w:ascii="Georgia" w:cs="Georgia" w:eastAsia="Georgia" w:hAnsi="Georgia"/>
        </w:rPr>
      </w:pPr>
      <w:r w:rsidDel="00000000" w:rsidR="00000000" w:rsidRPr="00000000">
        <w:rPr>
          <w:rFonts w:ascii="Georgia" w:cs="Georgia" w:eastAsia="Georgia" w:hAnsi="Georgia"/>
          <w:rtl w:val="0"/>
        </w:rPr>
        <w:tab/>
        <w:tab/>
        <w:tab/>
        <w:t xml:space="preserve">If ( userPhysicsQuizAnswer == physicsQuizAnswer)</w:t>
      </w:r>
    </w:p>
    <w:p w:rsidR="00000000" w:rsidDel="00000000" w:rsidP="00000000" w:rsidRDefault="00000000" w:rsidRPr="00000000" w14:paraId="00000059">
      <w:pPr>
        <w:rPr>
          <w:rFonts w:ascii="Georgia" w:cs="Georgia" w:eastAsia="Georgia" w:hAnsi="Georgia"/>
        </w:rPr>
      </w:pPr>
      <w:r w:rsidDel="00000000" w:rsidR="00000000" w:rsidRPr="00000000">
        <w:rPr>
          <w:rFonts w:ascii="Georgia" w:cs="Georgia" w:eastAsia="Georgia" w:hAnsi="Georgia"/>
          <w:rtl w:val="0"/>
        </w:rPr>
        <w:tab/>
        <w:tab/>
        <w:tab/>
        <w:tab/>
        <w:t xml:space="preserve">Print Good job that’s the right answer</w:t>
      </w:r>
    </w:p>
    <w:p w:rsidR="00000000" w:rsidDel="00000000" w:rsidP="00000000" w:rsidRDefault="00000000" w:rsidRPr="00000000" w14:paraId="0000005A">
      <w:pPr>
        <w:rPr>
          <w:rFonts w:ascii="Georgia" w:cs="Georgia" w:eastAsia="Georgia" w:hAnsi="Georgia"/>
        </w:rPr>
      </w:pPr>
      <w:r w:rsidDel="00000000" w:rsidR="00000000" w:rsidRPr="00000000">
        <w:rPr>
          <w:rFonts w:ascii="Georgia" w:cs="Georgia" w:eastAsia="Georgia" w:hAnsi="Georgia"/>
          <w:rtl w:val="0"/>
        </w:rPr>
        <w:tab/>
        <w:tab/>
        <w:tab/>
        <w:t xml:space="preserve">Else</w:t>
      </w:r>
    </w:p>
    <w:p w:rsidR="00000000" w:rsidDel="00000000" w:rsidP="00000000" w:rsidRDefault="00000000" w:rsidRPr="00000000" w14:paraId="0000005B">
      <w:pPr>
        <w:rPr>
          <w:rFonts w:ascii="Georgia" w:cs="Georgia" w:eastAsia="Georgia" w:hAnsi="Georgia"/>
        </w:rPr>
      </w:pPr>
      <w:r w:rsidDel="00000000" w:rsidR="00000000" w:rsidRPr="00000000">
        <w:rPr>
          <w:rFonts w:ascii="Georgia" w:cs="Georgia" w:eastAsia="Georgia" w:hAnsi="Georgia"/>
          <w:rtl w:val="0"/>
        </w:rPr>
        <w:tab/>
        <w:tab/>
        <w:tab/>
        <w:tab/>
        <w:t xml:space="preserve">Print almost the answer was physicsQuizAnswer</w:t>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ab/>
        <w:tab/>
        <w:t xml:space="preserve">Print would you like to try something else yes/no</w:t>
      </w:r>
    </w:p>
    <w:p w:rsidR="00000000" w:rsidDel="00000000" w:rsidP="00000000" w:rsidRDefault="00000000" w:rsidRPr="00000000" w14:paraId="0000005D">
      <w:pPr>
        <w:rPr>
          <w:rFonts w:ascii="Georgia" w:cs="Georgia" w:eastAsia="Georgia" w:hAnsi="Georgia"/>
        </w:rPr>
      </w:pPr>
      <w:r w:rsidDel="00000000" w:rsidR="00000000" w:rsidRPr="00000000">
        <w:rPr>
          <w:rFonts w:ascii="Georgia" w:cs="Georgia" w:eastAsia="Georgia" w:hAnsi="Georgia"/>
          <w:rtl w:val="0"/>
        </w:rPr>
        <w:tab/>
        <w:tab/>
        <w:tab/>
        <w:t xml:space="preserve">Int userPhysicsChange = sc.nextLine();</w:t>
      </w:r>
    </w:p>
    <w:p w:rsidR="00000000" w:rsidDel="00000000" w:rsidP="00000000" w:rsidRDefault="00000000" w:rsidRPr="00000000" w14:paraId="0000005E">
      <w:pPr>
        <w:rPr>
          <w:rFonts w:ascii="Georgia" w:cs="Georgia" w:eastAsia="Georgia" w:hAnsi="Georgia"/>
        </w:rPr>
      </w:pPr>
      <w:r w:rsidDel="00000000" w:rsidR="00000000" w:rsidRPr="00000000">
        <w:rPr>
          <w:rFonts w:ascii="Georgia" w:cs="Georgia" w:eastAsia="Georgia" w:hAnsi="Georgia"/>
          <w:rtl w:val="0"/>
        </w:rPr>
        <w:tab/>
        <w:tab/>
        <w:tab/>
        <w:tab/>
        <w:t xml:space="preserve">if (userPhysicsChange.equalsIgnoreCase(“yes”)</w:t>
      </w:r>
    </w:p>
    <w:p w:rsidR="00000000" w:rsidDel="00000000" w:rsidP="00000000" w:rsidRDefault="00000000" w:rsidRPr="00000000" w14:paraId="0000005F">
      <w:pPr>
        <w:rPr>
          <w:rFonts w:ascii="Georgia" w:cs="Georgia" w:eastAsia="Georgia" w:hAnsi="Georgia"/>
        </w:rPr>
      </w:pPr>
      <w:r w:rsidDel="00000000" w:rsidR="00000000" w:rsidRPr="00000000">
        <w:rPr>
          <w:rFonts w:ascii="Georgia" w:cs="Georgia" w:eastAsia="Georgia" w:hAnsi="Georgia"/>
          <w:rtl w:val="0"/>
        </w:rPr>
        <w:tab/>
        <w:tab/>
        <w:tab/>
        <w:tab/>
        <w:t xml:space="preserve">Break;</w:t>
      </w:r>
    </w:p>
    <w:p w:rsidR="00000000" w:rsidDel="00000000" w:rsidP="00000000" w:rsidRDefault="00000000" w:rsidRPr="00000000" w14:paraId="00000060">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61">
      <w:pPr>
        <w:rPr>
          <w:rFonts w:ascii="Georgia" w:cs="Georgia" w:eastAsia="Georgia" w:hAnsi="Georgia"/>
        </w:rPr>
      </w:pPr>
      <w:r w:rsidDel="00000000" w:rsidR="00000000" w:rsidRPr="00000000">
        <w:rPr>
          <w:rtl w:val="0"/>
        </w:rPr>
      </w:r>
    </w:p>
    <w:p w:rsidR="00000000" w:rsidDel="00000000" w:rsidP="00000000" w:rsidRDefault="00000000" w:rsidRPr="00000000" w14:paraId="00000062">
      <w:pPr>
        <w:rPr>
          <w:rFonts w:ascii="Georgia" w:cs="Georgia" w:eastAsia="Georgia" w:hAnsi="Georgia"/>
        </w:rPr>
      </w:pPr>
      <w:r w:rsidDel="00000000" w:rsidR="00000000" w:rsidRPr="00000000">
        <w:rPr>
          <w:rFonts w:ascii="Georgia" w:cs="Georgia" w:eastAsia="Georgia" w:hAnsi="Georgia"/>
          <w:rtl w:val="0"/>
        </w:rPr>
        <w:tab/>
        <w:t xml:space="preserve">Else</w:t>
      </w:r>
    </w:p>
    <w:p w:rsidR="00000000" w:rsidDel="00000000" w:rsidP="00000000" w:rsidRDefault="00000000" w:rsidRPr="00000000" w14:paraId="00000063">
      <w:pPr>
        <w:rPr>
          <w:rFonts w:ascii="Georgia" w:cs="Georgia" w:eastAsia="Georgia" w:hAnsi="Georgia"/>
        </w:rPr>
      </w:pPr>
      <w:r w:rsidDel="00000000" w:rsidR="00000000" w:rsidRPr="00000000">
        <w:rPr>
          <w:rFonts w:ascii="Georgia" w:cs="Georgia" w:eastAsia="Georgia" w:hAnsi="Georgia"/>
          <w:rtl w:val="0"/>
        </w:rPr>
        <w:tab/>
        <w:tab/>
        <w:t xml:space="preserve">double physicsTestCounter = 0;</w:t>
      </w:r>
    </w:p>
    <w:p w:rsidR="00000000" w:rsidDel="00000000" w:rsidP="00000000" w:rsidRDefault="00000000" w:rsidRPr="00000000" w14:paraId="00000064">
      <w:pPr>
        <w:rPr>
          <w:rFonts w:ascii="Georgia" w:cs="Georgia" w:eastAsia="Georgia" w:hAnsi="Georgia"/>
        </w:rPr>
      </w:pPr>
      <w:r w:rsidDel="00000000" w:rsidR="00000000" w:rsidRPr="00000000">
        <w:rPr>
          <w:rFonts w:ascii="Georgia" w:cs="Georgia" w:eastAsia="Georgia" w:hAnsi="Georgia"/>
          <w:rtl w:val="0"/>
        </w:rPr>
        <w:tab/>
        <w:tab/>
        <w:t xml:space="preserve">For (i = 0; i&lt;physicsTestArray.length; i++)</w:t>
      </w:r>
    </w:p>
    <w:p w:rsidR="00000000" w:rsidDel="00000000" w:rsidP="00000000" w:rsidRDefault="00000000" w:rsidRPr="00000000" w14:paraId="00000065">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66">
      <w:pPr>
        <w:rPr>
          <w:rFonts w:ascii="Georgia" w:cs="Georgia" w:eastAsia="Georgia" w:hAnsi="Georgia"/>
        </w:rPr>
      </w:pPr>
      <w:r w:rsidDel="00000000" w:rsidR="00000000" w:rsidRPr="00000000">
        <w:rPr>
          <w:rFonts w:ascii="Georgia" w:cs="Georgia" w:eastAsia="Georgia" w:hAnsi="Georgia"/>
          <w:rtl w:val="0"/>
        </w:rPr>
        <w:tab/>
        <w:tab/>
        <w:t xml:space="preserve">physicsTest(physicsPathway);</w:t>
      </w:r>
    </w:p>
    <w:p w:rsidR="00000000" w:rsidDel="00000000" w:rsidP="00000000" w:rsidRDefault="00000000" w:rsidRPr="00000000" w14:paraId="00000067">
      <w:pPr>
        <w:rPr>
          <w:rFonts w:ascii="Georgia" w:cs="Georgia" w:eastAsia="Georgia" w:hAnsi="Georgia"/>
        </w:rPr>
      </w:pPr>
      <w:r w:rsidDel="00000000" w:rsidR="00000000" w:rsidRPr="00000000">
        <w:rPr>
          <w:rFonts w:ascii="Georgia" w:cs="Georgia" w:eastAsia="Georgia" w:hAnsi="Georgia"/>
          <w:rtl w:val="0"/>
        </w:rPr>
        <w:tab/>
        <w:tab/>
        <w:tab/>
        <w:t xml:space="preserve">Int userPhysicsTestAnswers = sc.nextInt();</w:t>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rtl w:val="0"/>
        </w:rPr>
        <w:tab/>
        <w:tab/>
        <w:tab/>
        <w:tab/>
        <w:t xml:space="preserve">If (userPhysicsTestAnswes == PhysicsTestAnswers)</w:t>
      </w:r>
    </w:p>
    <w:p w:rsidR="00000000" w:rsidDel="00000000" w:rsidP="00000000" w:rsidRDefault="00000000" w:rsidRPr="00000000" w14:paraId="00000069">
      <w:pPr>
        <w:rPr>
          <w:rFonts w:ascii="Georgia" w:cs="Georgia" w:eastAsia="Georgia" w:hAnsi="Georgia"/>
        </w:rPr>
      </w:pPr>
      <w:r w:rsidDel="00000000" w:rsidR="00000000" w:rsidRPr="00000000">
        <w:rPr>
          <w:rFonts w:ascii="Georgia" w:cs="Georgia" w:eastAsia="Georgia" w:hAnsi="Georgia"/>
          <w:rtl w:val="0"/>
        </w:rPr>
        <w:tab/>
        <w:tab/>
        <w:tab/>
        <w:tab/>
        <w:tab/>
        <w:t xml:space="preserve">Counter ++</w:t>
      </w:r>
    </w:p>
    <w:p w:rsidR="00000000" w:rsidDel="00000000" w:rsidP="00000000" w:rsidRDefault="00000000" w:rsidRPr="00000000" w14:paraId="0000006A">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6B">
      <w:pPr>
        <w:rPr>
          <w:rFonts w:ascii="Georgia" w:cs="Georgia" w:eastAsia="Georgia" w:hAnsi="Georgia"/>
        </w:rPr>
      </w:pPr>
      <w:r w:rsidDel="00000000" w:rsidR="00000000" w:rsidRPr="00000000">
        <w:rPr>
          <w:rFonts w:ascii="Georgia" w:cs="Georgia" w:eastAsia="Georgia" w:hAnsi="Georgia"/>
          <w:rtl w:val="0"/>
        </w:rPr>
        <w:tab/>
        <w:tab/>
        <w:t xml:space="preserve">Double percentage = counter/totalQuestions * 100;</w:t>
      </w:r>
    </w:p>
    <w:p w:rsidR="00000000" w:rsidDel="00000000" w:rsidP="00000000" w:rsidRDefault="00000000" w:rsidRPr="00000000" w14:paraId="0000006C">
      <w:pPr>
        <w:rPr>
          <w:rFonts w:ascii="Georgia" w:cs="Georgia" w:eastAsia="Georgia" w:hAnsi="Georgia"/>
        </w:rPr>
      </w:pPr>
      <w:r w:rsidDel="00000000" w:rsidR="00000000" w:rsidRPr="00000000">
        <w:rPr>
          <w:rFonts w:ascii="Georgia" w:cs="Georgia" w:eastAsia="Georgia" w:hAnsi="Georgia"/>
          <w:rtl w:val="0"/>
        </w:rPr>
        <w:tab/>
        <w:tab/>
        <w:t xml:space="preserve">Print you got a percentage % on this test. The answers were print the array of answers.</w:t>
      </w:r>
    </w:p>
    <w:p w:rsidR="00000000" w:rsidDel="00000000" w:rsidP="00000000" w:rsidRDefault="00000000" w:rsidRPr="00000000" w14:paraId="0000006D">
      <w:pPr>
        <w:rPr>
          <w:rFonts w:ascii="Georgia" w:cs="Georgia" w:eastAsia="Georgia" w:hAnsi="Georgia"/>
        </w:rPr>
      </w:pPr>
      <w:r w:rsidDel="00000000" w:rsidR="00000000" w:rsidRPr="00000000">
        <w:rPr>
          <w:rFonts w:ascii="Georgia" w:cs="Georgia" w:eastAsia="Georgia" w:hAnsi="Georgia"/>
          <w:rtl w:val="0"/>
        </w:rPr>
        <w:tab/>
        <w:tab/>
        <w:t xml:space="preserve">Print would you like to try something else yes/no</w:t>
      </w:r>
    </w:p>
    <w:p w:rsidR="00000000" w:rsidDel="00000000" w:rsidP="00000000" w:rsidRDefault="00000000" w:rsidRPr="00000000" w14:paraId="0000006E">
      <w:pPr>
        <w:rPr>
          <w:rFonts w:ascii="Georgia" w:cs="Georgia" w:eastAsia="Georgia" w:hAnsi="Georgia"/>
        </w:rPr>
      </w:pPr>
      <w:r w:rsidDel="00000000" w:rsidR="00000000" w:rsidRPr="00000000">
        <w:rPr>
          <w:rFonts w:ascii="Georgia" w:cs="Georgia" w:eastAsia="Georgia" w:hAnsi="Georgia"/>
          <w:rtl w:val="0"/>
        </w:rPr>
        <w:tab/>
        <w:tab/>
        <w:tab/>
        <w:t xml:space="preserve">Int userPhysicsChange = sc.nextLine();</w:t>
      </w:r>
    </w:p>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rtl w:val="0"/>
        </w:rPr>
        <w:tab/>
        <w:tab/>
        <w:tab/>
        <w:tab/>
        <w:t xml:space="preserve">if (userPhysicsChange.equalsIgnoreCase(“yes”)</w:t>
      </w:r>
    </w:p>
    <w:p w:rsidR="00000000" w:rsidDel="00000000" w:rsidP="00000000" w:rsidRDefault="00000000" w:rsidRPr="00000000" w14:paraId="00000070">
      <w:pPr>
        <w:rPr>
          <w:rFonts w:ascii="Georgia" w:cs="Georgia" w:eastAsia="Georgia" w:hAnsi="Georgia"/>
        </w:rPr>
      </w:pPr>
      <w:r w:rsidDel="00000000" w:rsidR="00000000" w:rsidRPr="00000000">
        <w:rPr>
          <w:rFonts w:ascii="Georgia" w:cs="Georgia" w:eastAsia="Georgia" w:hAnsi="Georgia"/>
          <w:rtl w:val="0"/>
        </w:rPr>
        <w:tab/>
        <w:tab/>
        <w:tab/>
        <w:tab/>
        <w:t xml:space="preserve">Break;</w:t>
      </w:r>
    </w:p>
    <w:p w:rsidR="00000000" w:rsidDel="00000000" w:rsidP="00000000" w:rsidRDefault="00000000" w:rsidRPr="00000000" w14:paraId="00000071">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rtl w:val="0"/>
        </w:rPr>
        <w:t xml:space="preserve">Print would you like to change your subject 1 for yes 2 for no</w:t>
      </w:r>
    </w:p>
    <w:p w:rsidR="00000000" w:rsidDel="00000000" w:rsidP="00000000" w:rsidRDefault="00000000" w:rsidRPr="00000000" w14:paraId="00000074">
      <w:pPr>
        <w:rPr>
          <w:rFonts w:ascii="Georgia" w:cs="Georgia" w:eastAsia="Georgia" w:hAnsi="Georgia"/>
        </w:rPr>
      </w:pPr>
      <w:r w:rsidDel="00000000" w:rsidR="00000000" w:rsidRPr="00000000">
        <w:rPr>
          <w:rtl w:val="0"/>
        </w:rPr>
      </w:r>
    </w:p>
    <w:p w:rsidR="00000000" w:rsidDel="00000000" w:rsidP="00000000" w:rsidRDefault="00000000" w:rsidRPr="00000000" w14:paraId="00000075">
      <w:pPr>
        <w:rPr>
          <w:rFonts w:ascii="Georgia" w:cs="Georgia" w:eastAsia="Georgia" w:hAnsi="Georgia"/>
        </w:rPr>
      </w:pPr>
      <w:r w:rsidDel="00000000" w:rsidR="00000000" w:rsidRPr="00000000">
        <w:rPr>
          <w:rFonts w:ascii="Georgia" w:cs="Georgia" w:eastAsia="Georgia" w:hAnsi="Georgia"/>
          <w:rtl w:val="0"/>
        </w:rPr>
        <w:t xml:space="preserve">boolean change = false;</w:t>
      </w:r>
    </w:p>
    <w:p w:rsidR="00000000" w:rsidDel="00000000" w:rsidP="00000000" w:rsidRDefault="00000000" w:rsidRPr="00000000" w14:paraId="00000076">
      <w:pPr>
        <w:rPr>
          <w:rFonts w:ascii="Georgia" w:cs="Georgia" w:eastAsia="Georgia" w:hAnsi="Georgia"/>
        </w:rPr>
      </w:pPr>
      <w:r w:rsidDel="00000000" w:rsidR="00000000" w:rsidRPr="00000000">
        <w:rPr>
          <w:rFonts w:ascii="Georgia" w:cs="Georgia" w:eastAsia="Georgia" w:hAnsi="Georgia"/>
          <w:rtl w:val="0"/>
        </w:rPr>
        <w:t xml:space="preserve">Int userChange = sc.nextInt();</w:t>
      </w:r>
    </w:p>
    <w:p w:rsidR="00000000" w:rsidDel="00000000" w:rsidP="00000000" w:rsidRDefault="00000000" w:rsidRPr="00000000" w14:paraId="00000077">
      <w:pPr>
        <w:rPr>
          <w:rFonts w:ascii="Georgia" w:cs="Georgia" w:eastAsia="Georgia" w:hAnsi="Georgia"/>
        </w:rPr>
      </w:pPr>
      <w:r w:rsidDel="00000000" w:rsidR="00000000" w:rsidRPr="00000000">
        <w:rPr>
          <w:rtl w:val="0"/>
        </w:rPr>
      </w:r>
    </w:p>
    <w:p w:rsidR="00000000" w:rsidDel="00000000" w:rsidP="00000000" w:rsidRDefault="00000000" w:rsidRPr="00000000" w14:paraId="00000078">
      <w:pPr>
        <w:rPr>
          <w:rFonts w:ascii="Georgia" w:cs="Georgia" w:eastAsia="Georgia" w:hAnsi="Georgia"/>
        </w:rPr>
      </w:pPr>
      <w:r w:rsidDel="00000000" w:rsidR="00000000" w:rsidRPr="00000000">
        <w:rPr>
          <w:rFonts w:ascii="Georgia" w:cs="Georgia" w:eastAsia="Georgia" w:hAnsi="Georgia"/>
          <w:rtl w:val="0"/>
        </w:rPr>
        <w:t xml:space="preserve">If (userChange == 1)</w:t>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rtl w:val="0"/>
        </w:rPr>
        <w:t xml:space="preserve">Change = true;</w:t>
      </w:r>
    </w:p>
    <w:p w:rsidR="00000000" w:rsidDel="00000000" w:rsidP="00000000" w:rsidRDefault="00000000" w:rsidRPr="00000000" w14:paraId="0000007A">
      <w:pPr>
        <w:rPr>
          <w:rFonts w:ascii="Georgia" w:cs="Georgia" w:eastAsia="Georgia" w:hAnsi="Georgia"/>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rtl w:val="0"/>
        </w:rPr>
        <w:t xml:space="preserve">While change = false;</w:t>
      </w:r>
    </w:p>
    <w:p w:rsidR="00000000" w:rsidDel="00000000" w:rsidP="00000000" w:rsidRDefault="00000000" w:rsidRPr="00000000" w14:paraId="0000007C">
      <w:pPr>
        <w:rPr>
          <w:rFonts w:ascii="Georgia" w:cs="Georgia" w:eastAsia="Georgia" w:hAnsi="Georgia"/>
        </w:rPr>
      </w:pPr>
      <w:r w:rsidDel="00000000" w:rsidR="00000000" w:rsidRPr="00000000">
        <w:rPr>
          <w:rtl w:val="0"/>
        </w:rPr>
      </w:r>
    </w:p>
    <w:p w:rsidR="00000000" w:rsidDel="00000000" w:rsidP="00000000" w:rsidRDefault="00000000" w:rsidRPr="00000000" w14:paraId="0000007D">
      <w:pPr>
        <w:rPr>
          <w:rFonts w:ascii="Georgia" w:cs="Georgia" w:eastAsia="Georgia" w:hAnsi="Georgia"/>
        </w:rPr>
      </w:pPr>
      <w:r w:rsidDel="00000000" w:rsidR="00000000" w:rsidRPr="00000000">
        <w:rPr>
          <w:rFonts w:ascii="Georgia" w:cs="Georgia" w:eastAsia="Georgia" w:hAnsi="Georgia"/>
          <w:rtl w:val="0"/>
        </w:rPr>
        <w:t xml:space="preserve">Do </w:t>
      </w:r>
    </w:p>
    <w:p w:rsidR="00000000" w:rsidDel="00000000" w:rsidP="00000000" w:rsidRDefault="00000000" w:rsidRPr="00000000" w14:paraId="0000007E">
      <w:pPr>
        <w:rPr>
          <w:rFonts w:ascii="Georgia" w:cs="Georgia" w:eastAsia="Georgia" w:hAnsi="Georgia"/>
        </w:rPr>
      </w:pPr>
      <w:r w:rsidDel="00000000" w:rsidR="00000000" w:rsidRPr="00000000">
        <w:rPr>
          <w:rFonts w:ascii="Georgia" w:cs="Georgia" w:eastAsia="Georgia" w:hAnsi="Georgia"/>
          <w:rtl w:val="0"/>
        </w:rPr>
        <w:t xml:space="preserve">If (userSubject.equals(SAP))</w:t>
      </w:r>
    </w:p>
    <w:p w:rsidR="00000000" w:rsidDel="00000000" w:rsidP="00000000" w:rsidRDefault="00000000" w:rsidRPr="00000000" w14:paraId="0000007F">
      <w:pP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80">
      <w:pPr>
        <w:rPr>
          <w:rFonts w:ascii="Georgia" w:cs="Georgia" w:eastAsia="Georgia" w:hAnsi="Georgia"/>
        </w:rPr>
      </w:pPr>
      <w:r w:rsidDel="00000000" w:rsidR="00000000" w:rsidRPr="00000000">
        <w:rPr>
          <w:rFonts w:ascii="Georgia" w:cs="Georgia" w:eastAsia="Georgia" w:hAnsi="Georgia"/>
          <w:rtl w:val="0"/>
        </w:rPr>
        <w:t xml:space="preserve">print Would you like to 1.) review content, 2.) practice questions, 3.) final review test</w:t>
      </w:r>
    </w:p>
    <w:p w:rsidR="00000000" w:rsidDel="00000000" w:rsidP="00000000" w:rsidRDefault="00000000" w:rsidRPr="00000000" w14:paraId="00000081">
      <w:pPr>
        <w:rPr>
          <w:rFonts w:ascii="Georgia" w:cs="Georgia" w:eastAsia="Georgia" w:hAnsi="Georgia"/>
        </w:rPr>
      </w:pPr>
      <w:r w:rsidDel="00000000" w:rsidR="00000000" w:rsidRPr="00000000">
        <w:rPr>
          <w:rFonts w:ascii="Georgia" w:cs="Georgia" w:eastAsia="Georgia" w:hAnsi="Georgia"/>
          <w:rtl w:val="0"/>
        </w:rPr>
        <w:tab/>
        <w:t xml:space="preserve">Int SAPPathway = sc.nextInt();</w:t>
      </w:r>
    </w:p>
    <w:p w:rsidR="00000000" w:rsidDel="00000000" w:rsidP="00000000" w:rsidRDefault="00000000" w:rsidRPr="00000000" w14:paraId="00000082">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83">
      <w:pPr>
        <w:rPr>
          <w:rFonts w:ascii="Georgia" w:cs="Georgia" w:eastAsia="Georgia" w:hAnsi="Georgia"/>
        </w:rPr>
      </w:pPr>
      <w:r w:rsidDel="00000000" w:rsidR="00000000" w:rsidRPr="00000000">
        <w:rPr>
          <w:rFonts w:ascii="Georgia" w:cs="Georgia" w:eastAsia="Georgia" w:hAnsi="Georgia"/>
          <w:rtl w:val="0"/>
        </w:rPr>
        <w:tab/>
        <w:t xml:space="preserve">If (SAPPathway == 1)</w:t>
      </w:r>
    </w:p>
    <w:p w:rsidR="00000000" w:rsidDel="00000000" w:rsidP="00000000" w:rsidRDefault="00000000" w:rsidRPr="00000000" w14:paraId="00000084">
      <w:pPr>
        <w:rPr>
          <w:rFonts w:ascii="Georgia" w:cs="Georgia" w:eastAsia="Georgia" w:hAnsi="Georgia"/>
        </w:rPr>
      </w:pPr>
      <w:r w:rsidDel="00000000" w:rsidR="00000000" w:rsidRPr="00000000">
        <w:rPr>
          <w:rFonts w:ascii="Georgia" w:cs="Georgia" w:eastAsia="Georgia" w:hAnsi="Georgia"/>
          <w:rtl w:val="0"/>
        </w:rPr>
        <w:tab/>
        <w:t xml:space="preserve"> </w:t>
        <w:tab/>
        <w:t xml:space="preserve">For (i = 10; 10&lt;1; i++)</w:t>
      </w:r>
    </w:p>
    <w:p w:rsidR="00000000" w:rsidDel="00000000" w:rsidP="00000000" w:rsidRDefault="00000000" w:rsidRPr="00000000" w14:paraId="00000085">
      <w:pPr>
        <w:ind w:left="720" w:firstLine="72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86">
      <w:pPr>
        <w:rPr>
          <w:rFonts w:ascii="Georgia" w:cs="Georgia" w:eastAsia="Georgia" w:hAnsi="Georgia"/>
        </w:rPr>
      </w:pPr>
      <w:r w:rsidDel="00000000" w:rsidR="00000000" w:rsidRPr="00000000">
        <w:rPr>
          <w:rFonts w:ascii="Georgia" w:cs="Georgia" w:eastAsia="Georgia" w:hAnsi="Georgia"/>
          <w:rtl w:val="0"/>
        </w:rPr>
        <w:tab/>
        <w:tab/>
        <w:t xml:space="preserve">SAPContent(SAPPathway);</w:t>
      </w:r>
    </w:p>
    <w:p w:rsidR="00000000" w:rsidDel="00000000" w:rsidP="00000000" w:rsidRDefault="00000000" w:rsidRPr="00000000" w14:paraId="00000087">
      <w:pPr>
        <w:rPr>
          <w:rFonts w:ascii="Georgia" w:cs="Georgia" w:eastAsia="Georgia" w:hAnsi="Georgia"/>
        </w:rPr>
      </w:pPr>
      <w:r w:rsidDel="00000000" w:rsidR="00000000" w:rsidRPr="00000000">
        <w:rPr>
          <w:rFonts w:ascii="Georgia" w:cs="Georgia" w:eastAsia="Georgia" w:hAnsi="Georgia"/>
          <w:rtl w:val="0"/>
        </w:rPr>
        <w:tab/>
        <w:tab/>
        <w:t xml:space="preserve">Print would you like to try something else yes/no</w:t>
      </w:r>
    </w:p>
    <w:p w:rsidR="00000000" w:rsidDel="00000000" w:rsidP="00000000" w:rsidRDefault="00000000" w:rsidRPr="00000000" w14:paraId="00000088">
      <w:pPr>
        <w:rPr>
          <w:rFonts w:ascii="Georgia" w:cs="Georgia" w:eastAsia="Georgia" w:hAnsi="Georgia"/>
        </w:rPr>
      </w:pPr>
      <w:r w:rsidDel="00000000" w:rsidR="00000000" w:rsidRPr="00000000">
        <w:rPr>
          <w:rFonts w:ascii="Georgia" w:cs="Georgia" w:eastAsia="Georgia" w:hAnsi="Georgia"/>
          <w:rtl w:val="0"/>
        </w:rPr>
        <w:tab/>
        <w:tab/>
        <w:tab/>
        <w:t xml:space="preserve">Int userSAPChange = sc.nextLine();</w:t>
      </w:r>
    </w:p>
    <w:p w:rsidR="00000000" w:rsidDel="00000000" w:rsidP="00000000" w:rsidRDefault="00000000" w:rsidRPr="00000000" w14:paraId="00000089">
      <w:pPr>
        <w:rPr>
          <w:rFonts w:ascii="Georgia" w:cs="Georgia" w:eastAsia="Georgia" w:hAnsi="Georgia"/>
        </w:rPr>
      </w:pPr>
      <w:r w:rsidDel="00000000" w:rsidR="00000000" w:rsidRPr="00000000">
        <w:rPr>
          <w:rFonts w:ascii="Georgia" w:cs="Georgia" w:eastAsia="Georgia" w:hAnsi="Georgia"/>
          <w:rtl w:val="0"/>
        </w:rPr>
        <w:tab/>
        <w:tab/>
        <w:tab/>
        <w:tab/>
        <w:t xml:space="preserve">if (userSAPChange.equalsIgnoreCase(“yes”)</w:t>
      </w:r>
    </w:p>
    <w:p w:rsidR="00000000" w:rsidDel="00000000" w:rsidP="00000000" w:rsidRDefault="00000000" w:rsidRPr="00000000" w14:paraId="0000008A">
      <w:pPr>
        <w:rPr>
          <w:rFonts w:ascii="Georgia" w:cs="Georgia" w:eastAsia="Georgia" w:hAnsi="Georgia"/>
        </w:rPr>
      </w:pPr>
      <w:r w:rsidDel="00000000" w:rsidR="00000000" w:rsidRPr="00000000">
        <w:rPr>
          <w:rFonts w:ascii="Georgia" w:cs="Georgia" w:eastAsia="Georgia" w:hAnsi="Georgia"/>
          <w:rtl w:val="0"/>
        </w:rPr>
        <w:tab/>
        <w:tab/>
        <w:tab/>
        <w:tab/>
        <w:t xml:space="preserve">Break;</w:t>
      </w:r>
    </w:p>
    <w:p w:rsidR="00000000" w:rsidDel="00000000" w:rsidP="00000000" w:rsidRDefault="00000000" w:rsidRPr="00000000" w14:paraId="0000008B">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8C">
      <w:pPr>
        <w:rPr>
          <w:rFonts w:ascii="Georgia" w:cs="Georgia" w:eastAsia="Georgia" w:hAnsi="Georgia"/>
        </w:rPr>
      </w:pPr>
      <w:r w:rsidDel="00000000" w:rsidR="00000000" w:rsidRPr="00000000">
        <w:rPr>
          <w:rFonts w:ascii="Georgia" w:cs="Georgia" w:eastAsia="Georgia" w:hAnsi="Georgia"/>
          <w:rtl w:val="0"/>
        </w:rPr>
        <w:tab/>
        <w:tab/>
      </w:r>
    </w:p>
    <w:p w:rsidR="00000000" w:rsidDel="00000000" w:rsidP="00000000" w:rsidRDefault="00000000" w:rsidRPr="00000000" w14:paraId="0000008D">
      <w:pPr>
        <w:rPr>
          <w:rFonts w:ascii="Georgia" w:cs="Georgia" w:eastAsia="Georgia" w:hAnsi="Georgia"/>
        </w:rPr>
      </w:pPr>
      <w:r w:rsidDel="00000000" w:rsidR="00000000" w:rsidRPr="00000000">
        <w:rPr>
          <w:rFonts w:ascii="Georgia" w:cs="Georgia" w:eastAsia="Georgia" w:hAnsi="Georgia"/>
          <w:rtl w:val="0"/>
        </w:rPr>
        <w:tab/>
        <w:t xml:space="preserve">Else if (SAPPathway == 2)</w:t>
      </w:r>
    </w:p>
    <w:p w:rsidR="00000000" w:rsidDel="00000000" w:rsidP="00000000" w:rsidRDefault="00000000" w:rsidRPr="00000000" w14:paraId="0000008E">
      <w:pPr>
        <w:ind w:left="720" w:firstLine="720"/>
        <w:rPr>
          <w:rFonts w:ascii="Georgia" w:cs="Georgia" w:eastAsia="Georgia" w:hAnsi="Georgia"/>
        </w:rPr>
      </w:pPr>
      <w:r w:rsidDel="00000000" w:rsidR="00000000" w:rsidRPr="00000000">
        <w:rPr>
          <w:rFonts w:ascii="Georgia" w:cs="Georgia" w:eastAsia="Georgia" w:hAnsi="Georgia"/>
          <w:rtl w:val="0"/>
        </w:rPr>
        <w:t xml:space="preserve">For (i = 10; 10&lt;1; i++)</w:t>
      </w:r>
    </w:p>
    <w:p w:rsidR="00000000" w:rsidDel="00000000" w:rsidP="00000000" w:rsidRDefault="00000000" w:rsidRPr="00000000" w14:paraId="0000008F">
      <w:pPr>
        <w:ind w:left="720" w:firstLine="720"/>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90">
      <w:pPr>
        <w:rPr>
          <w:rFonts w:ascii="Georgia" w:cs="Georgia" w:eastAsia="Georgia" w:hAnsi="Georgia"/>
        </w:rPr>
      </w:pPr>
      <w:r w:rsidDel="00000000" w:rsidR="00000000" w:rsidRPr="00000000">
        <w:rPr>
          <w:rFonts w:ascii="Georgia" w:cs="Georgia" w:eastAsia="Georgia" w:hAnsi="Georgia"/>
          <w:rtl w:val="0"/>
        </w:rPr>
        <w:tab/>
        <w:tab/>
        <w:t xml:space="preserve">SAPQuestions(SAPPathway);</w:t>
      </w:r>
    </w:p>
    <w:p w:rsidR="00000000" w:rsidDel="00000000" w:rsidP="00000000" w:rsidRDefault="00000000" w:rsidRPr="00000000" w14:paraId="00000091">
      <w:pPr>
        <w:rPr>
          <w:rFonts w:ascii="Georgia" w:cs="Georgia" w:eastAsia="Georgia" w:hAnsi="Georgia"/>
        </w:rPr>
      </w:pPr>
      <w:r w:rsidDel="00000000" w:rsidR="00000000" w:rsidRPr="00000000">
        <w:rPr>
          <w:rFonts w:ascii="Georgia" w:cs="Georgia" w:eastAsia="Georgia" w:hAnsi="Georgia"/>
          <w:rtl w:val="0"/>
        </w:rPr>
        <w:tab/>
        <w:tab/>
        <w:t xml:space="preserve">Int userSAPQuizAnswer = sc.nextInt();</w:t>
      </w:r>
    </w:p>
    <w:p w:rsidR="00000000" w:rsidDel="00000000" w:rsidP="00000000" w:rsidRDefault="00000000" w:rsidRPr="00000000" w14:paraId="00000092">
      <w:pPr>
        <w:rPr>
          <w:rFonts w:ascii="Georgia" w:cs="Georgia" w:eastAsia="Georgia" w:hAnsi="Georgia"/>
        </w:rPr>
      </w:pPr>
      <w:r w:rsidDel="00000000" w:rsidR="00000000" w:rsidRPr="00000000">
        <w:rPr>
          <w:rFonts w:ascii="Georgia" w:cs="Georgia" w:eastAsia="Georgia" w:hAnsi="Georgia"/>
          <w:rtl w:val="0"/>
        </w:rPr>
        <w:tab/>
        <w:tab/>
        <w:tab/>
        <w:t xml:space="preserve">If ( userSAPQuizAnswer == SAPQuizAnswer)</w:t>
      </w:r>
    </w:p>
    <w:p w:rsidR="00000000" w:rsidDel="00000000" w:rsidP="00000000" w:rsidRDefault="00000000" w:rsidRPr="00000000" w14:paraId="00000093">
      <w:pPr>
        <w:rPr>
          <w:rFonts w:ascii="Georgia" w:cs="Georgia" w:eastAsia="Georgia" w:hAnsi="Georgia"/>
        </w:rPr>
      </w:pPr>
      <w:r w:rsidDel="00000000" w:rsidR="00000000" w:rsidRPr="00000000">
        <w:rPr>
          <w:rFonts w:ascii="Georgia" w:cs="Georgia" w:eastAsia="Georgia" w:hAnsi="Georgia"/>
          <w:rtl w:val="0"/>
        </w:rPr>
        <w:tab/>
        <w:tab/>
        <w:tab/>
        <w:tab/>
        <w:t xml:space="preserve">Print Good job that’s the right answer</w:t>
      </w:r>
    </w:p>
    <w:p w:rsidR="00000000" w:rsidDel="00000000" w:rsidP="00000000" w:rsidRDefault="00000000" w:rsidRPr="00000000" w14:paraId="00000094">
      <w:pPr>
        <w:rPr>
          <w:rFonts w:ascii="Georgia" w:cs="Georgia" w:eastAsia="Georgia" w:hAnsi="Georgia"/>
        </w:rPr>
      </w:pPr>
      <w:r w:rsidDel="00000000" w:rsidR="00000000" w:rsidRPr="00000000">
        <w:rPr>
          <w:rFonts w:ascii="Georgia" w:cs="Georgia" w:eastAsia="Georgia" w:hAnsi="Georgia"/>
          <w:rtl w:val="0"/>
        </w:rPr>
        <w:tab/>
        <w:tab/>
        <w:tab/>
        <w:t xml:space="preserve">Else</w:t>
      </w:r>
    </w:p>
    <w:p w:rsidR="00000000" w:rsidDel="00000000" w:rsidP="00000000" w:rsidRDefault="00000000" w:rsidRPr="00000000" w14:paraId="00000095">
      <w:pPr>
        <w:rPr>
          <w:rFonts w:ascii="Georgia" w:cs="Georgia" w:eastAsia="Georgia" w:hAnsi="Georgia"/>
        </w:rPr>
      </w:pPr>
      <w:r w:rsidDel="00000000" w:rsidR="00000000" w:rsidRPr="00000000">
        <w:rPr>
          <w:rFonts w:ascii="Georgia" w:cs="Georgia" w:eastAsia="Georgia" w:hAnsi="Georgia"/>
          <w:rtl w:val="0"/>
        </w:rPr>
        <w:tab/>
        <w:tab/>
        <w:tab/>
        <w:tab/>
        <w:t xml:space="preserve">Print almost the answer was SAPQuizAnswer</w:t>
      </w:r>
    </w:p>
    <w:p w:rsidR="00000000" w:rsidDel="00000000" w:rsidP="00000000" w:rsidRDefault="00000000" w:rsidRPr="00000000" w14:paraId="00000096">
      <w:pPr>
        <w:rPr>
          <w:rFonts w:ascii="Georgia" w:cs="Georgia" w:eastAsia="Georgia" w:hAnsi="Georgia"/>
        </w:rPr>
      </w:pPr>
      <w:r w:rsidDel="00000000" w:rsidR="00000000" w:rsidRPr="00000000">
        <w:rPr>
          <w:rFonts w:ascii="Georgia" w:cs="Georgia" w:eastAsia="Georgia" w:hAnsi="Georgia"/>
          <w:rtl w:val="0"/>
        </w:rPr>
        <w:tab/>
        <w:tab/>
        <w:t xml:space="preserve">Print would you like to try something else yes/no</w:t>
      </w:r>
    </w:p>
    <w:p w:rsidR="00000000" w:rsidDel="00000000" w:rsidP="00000000" w:rsidRDefault="00000000" w:rsidRPr="00000000" w14:paraId="00000097">
      <w:pPr>
        <w:rPr>
          <w:rFonts w:ascii="Georgia" w:cs="Georgia" w:eastAsia="Georgia" w:hAnsi="Georgia"/>
        </w:rPr>
      </w:pPr>
      <w:r w:rsidDel="00000000" w:rsidR="00000000" w:rsidRPr="00000000">
        <w:rPr>
          <w:rFonts w:ascii="Georgia" w:cs="Georgia" w:eastAsia="Georgia" w:hAnsi="Georgia"/>
          <w:rtl w:val="0"/>
        </w:rPr>
        <w:tab/>
        <w:tab/>
        <w:tab/>
        <w:t xml:space="preserve">Int userSAPChange = sc.nextLine();</w:t>
      </w:r>
    </w:p>
    <w:p w:rsidR="00000000" w:rsidDel="00000000" w:rsidP="00000000" w:rsidRDefault="00000000" w:rsidRPr="00000000" w14:paraId="00000098">
      <w:pPr>
        <w:rPr>
          <w:rFonts w:ascii="Georgia" w:cs="Georgia" w:eastAsia="Georgia" w:hAnsi="Georgia"/>
        </w:rPr>
      </w:pPr>
      <w:r w:rsidDel="00000000" w:rsidR="00000000" w:rsidRPr="00000000">
        <w:rPr>
          <w:rFonts w:ascii="Georgia" w:cs="Georgia" w:eastAsia="Georgia" w:hAnsi="Georgia"/>
          <w:rtl w:val="0"/>
        </w:rPr>
        <w:tab/>
        <w:tab/>
        <w:tab/>
        <w:tab/>
        <w:t xml:space="preserve">if (userSAPChange.equalsIgnoreCase(“yes”)</w:t>
      </w:r>
    </w:p>
    <w:p w:rsidR="00000000" w:rsidDel="00000000" w:rsidP="00000000" w:rsidRDefault="00000000" w:rsidRPr="00000000" w14:paraId="00000099">
      <w:pPr>
        <w:rPr>
          <w:rFonts w:ascii="Georgia" w:cs="Georgia" w:eastAsia="Georgia" w:hAnsi="Georgia"/>
        </w:rPr>
      </w:pPr>
      <w:r w:rsidDel="00000000" w:rsidR="00000000" w:rsidRPr="00000000">
        <w:rPr>
          <w:rFonts w:ascii="Georgia" w:cs="Georgia" w:eastAsia="Georgia" w:hAnsi="Georgia"/>
          <w:rtl w:val="0"/>
        </w:rPr>
        <w:tab/>
        <w:tab/>
        <w:tab/>
        <w:tab/>
        <w:t xml:space="preserve">Break;</w:t>
      </w:r>
    </w:p>
    <w:p w:rsidR="00000000" w:rsidDel="00000000" w:rsidP="00000000" w:rsidRDefault="00000000" w:rsidRPr="00000000" w14:paraId="0000009A">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9B">
      <w:pPr>
        <w:rPr>
          <w:rFonts w:ascii="Georgia" w:cs="Georgia" w:eastAsia="Georgia" w:hAnsi="Georgia"/>
        </w:rPr>
      </w:pPr>
      <w:r w:rsidDel="00000000" w:rsidR="00000000" w:rsidRPr="00000000">
        <w:rPr>
          <w:rtl w:val="0"/>
        </w:rPr>
      </w:r>
    </w:p>
    <w:p w:rsidR="00000000" w:rsidDel="00000000" w:rsidP="00000000" w:rsidRDefault="00000000" w:rsidRPr="00000000" w14:paraId="0000009C">
      <w:pPr>
        <w:rPr>
          <w:rFonts w:ascii="Georgia" w:cs="Georgia" w:eastAsia="Georgia" w:hAnsi="Georgia"/>
        </w:rPr>
      </w:pPr>
      <w:r w:rsidDel="00000000" w:rsidR="00000000" w:rsidRPr="00000000">
        <w:rPr>
          <w:rFonts w:ascii="Georgia" w:cs="Georgia" w:eastAsia="Georgia" w:hAnsi="Georgia"/>
          <w:rtl w:val="0"/>
        </w:rPr>
        <w:tab/>
        <w:t xml:space="preserve">Else</w:t>
      </w:r>
    </w:p>
    <w:p w:rsidR="00000000" w:rsidDel="00000000" w:rsidP="00000000" w:rsidRDefault="00000000" w:rsidRPr="00000000" w14:paraId="0000009D">
      <w:pPr>
        <w:rPr>
          <w:rFonts w:ascii="Georgia" w:cs="Georgia" w:eastAsia="Georgia" w:hAnsi="Georgia"/>
        </w:rPr>
      </w:pPr>
      <w:r w:rsidDel="00000000" w:rsidR="00000000" w:rsidRPr="00000000">
        <w:rPr>
          <w:rFonts w:ascii="Georgia" w:cs="Georgia" w:eastAsia="Georgia" w:hAnsi="Georgia"/>
          <w:rtl w:val="0"/>
        </w:rPr>
        <w:tab/>
        <w:tab/>
        <w:t xml:space="preserve">double SAPTestCounter = 0;</w:t>
      </w:r>
    </w:p>
    <w:p w:rsidR="00000000" w:rsidDel="00000000" w:rsidP="00000000" w:rsidRDefault="00000000" w:rsidRPr="00000000" w14:paraId="0000009E">
      <w:pPr>
        <w:rPr>
          <w:rFonts w:ascii="Georgia" w:cs="Georgia" w:eastAsia="Georgia" w:hAnsi="Georgia"/>
        </w:rPr>
      </w:pPr>
      <w:r w:rsidDel="00000000" w:rsidR="00000000" w:rsidRPr="00000000">
        <w:rPr>
          <w:rFonts w:ascii="Georgia" w:cs="Georgia" w:eastAsia="Georgia" w:hAnsi="Georgia"/>
          <w:rtl w:val="0"/>
        </w:rPr>
        <w:tab/>
        <w:tab/>
        <w:t xml:space="preserve">For (i = 0; i&lt;SAPTestArray.length; i++)</w:t>
      </w:r>
    </w:p>
    <w:p w:rsidR="00000000" w:rsidDel="00000000" w:rsidP="00000000" w:rsidRDefault="00000000" w:rsidRPr="00000000" w14:paraId="0000009F">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A0">
      <w:pPr>
        <w:rPr>
          <w:rFonts w:ascii="Georgia" w:cs="Georgia" w:eastAsia="Georgia" w:hAnsi="Georgia"/>
        </w:rPr>
      </w:pPr>
      <w:r w:rsidDel="00000000" w:rsidR="00000000" w:rsidRPr="00000000">
        <w:rPr>
          <w:rFonts w:ascii="Georgia" w:cs="Georgia" w:eastAsia="Georgia" w:hAnsi="Georgia"/>
          <w:rtl w:val="0"/>
        </w:rPr>
        <w:tab/>
        <w:tab/>
        <w:t xml:space="preserve">SAPTest(SAPPathway);</w:t>
      </w:r>
    </w:p>
    <w:p w:rsidR="00000000" w:rsidDel="00000000" w:rsidP="00000000" w:rsidRDefault="00000000" w:rsidRPr="00000000" w14:paraId="000000A1">
      <w:pPr>
        <w:rPr>
          <w:rFonts w:ascii="Georgia" w:cs="Georgia" w:eastAsia="Georgia" w:hAnsi="Georgia"/>
        </w:rPr>
      </w:pPr>
      <w:r w:rsidDel="00000000" w:rsidR="00000000" w:rsidRPr="00000000">
        <w:rPr>
          <w:rFonts w:ascii="Georgia" w:cs="Georgia" w:eastAsia="Georgia" w:hAnsi="Georgia"/>
          <w:rtl w:val="0"/>
        </w:rPr>
        <w:tab/>
        <w:tab/>
        <w:tab/>
        <w:t xml:space="preserve">Int userPhysicsTestAnswers = sc.nextInt();</w:t>
      </w:r>
    </w:p>
    <w:p w:rsidR="00000000" w:rsidDel="00000000" w:rsidP="00000000" w:rsidRDefault="00000000" w:rsidRPr="00000000" w14:paraId="000000A2">
      <w:pPr>
        <w:rPr>
          <w:rFonts w:ascii="Georgia" w:cs="Georgia" w:eastAsia="Georgia" w:hAnsi="Georgia"/>
        </w:rPr>
      </w:pPr>
      <w:r w:rsidDel="00000000" w:rsidR="00000000" w:rsidRPr="00000000">
        <w:rPr>
          <w:rFonts w:ascii="Georgia" w:cs="Georgia" w:eastAsia="Georgia" w:hAnsi="Georgia"/>
          <w:rtl w:val="0"/>
        </w:rPr>
        <w:tab/>
        <w:tab/>
        <w:tab/>
        <w:tab/>
        <w:t xml:space="preserve">If (userSAPTestAnswes == SAPTestAnswers)</w:t>
      </w:r>
    </w:p>
    <w:p w:rsidR="00000000" w:rsidDel="00000000" w:rsidP="00000000" w:rsidRDefault="00000000" w:rsidRPr="00000000" w14:paraId="000000A3">
      <w:pPr>
        <w:rPr>
          <w:rFonts w:ascii="Georgia" w:cs="Georgia" w:eastAsia="Georgia" w:hAnsi="Georgia"/>
        </w:rPr>
      </w:pPr>
      <w:r w:rsidDel="00000000" w:rsidR="00000000" w:rsidRPr="00000000">
        <w:rPr>
          <w:rFonts w:ascii="Georgia" w:cs="Georgia" w:eastAsia="Georgia" w:hAnsi="Georgia"/>
          <w:rtl w:val="0"/>
        </w:rPr>
        <w:tab/>
        <w:tab/>
        <w:tab/>
        <w:tab/>
        <w:tab/>
        <w:t xml:space="preserve">Counter ++</w:t>
      </w:r>
    </w:p>
    <w:p w:rsidR="00000000" w:rsidDel="00000000" w:rsidP="00000000" w:rsidRDefault="00000000" w:rsidRPr="00000000" w14:paraId="000000A4">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A5">
      <w:pPr>
        <w:rPr>
          <w:rFonts w:ascii="Georgia" w:cs="Georgia" w:eastAsia="Georgia" w:hAnsi="Georgia"/>
        </w:rPr>
      </w:pPr>
      <w:r w:rsidDel="00000000" w:rsidR="00000000" w:rsidRPr="00000000">
        <w:rPr>
          <w:rFonts w:ascii="Georgia" w:cs="Georgia" w:eastAsia="Georgia" w:hAnsi="Georgia"/>
          <w:rtl w:val="0"/>
        </w:rPr>
        <w:tab/>
        <w:tab/>
        <w:t xml:space="preserve">Double percentage = counter/totalQuestions * 100;</w:t>
      </w:r>
    </w:p>
    <w:p w:rsidR="00000000" w:rsidDel="00000000" w:rsidP="00000000" w:rsidRDefault="00000000" w:rsidRPr="00000000" w14:paraId="000000A6">
      <w:pPr>
        <w:rPr>
          <w:rFonts w:ascii="Georgia" w:cs="Georgia" w:eastAsia="Georgia" w:hAnsi="Georgia"/>
        </w:rPr>
      </w:pPr>
      <w:r w:rsidDel="00000000" w:rsidR="00000000" w:rsidRPr="00000000">
        <w:rPr>
          <w:rFonts w:ascii="Georgia" w:cs="Georgia" w:eastAsia="Georgia" w:hAnsi="Georgia"/>
          <w:rtl w:val="0"/>
        </w:rPr>
        <w:tab/>
        <w:tab/>
        <w:t xml:space="preserve">Print you got a percentage % on this test.  The answers were print the array of answers.</w:t>
      </w:r>
    </w:p>
    <w:p w:rsidR="00000000" w:rsidDel="00000000" w:rsidP="00000000" w:rsidRDefault="00000000" w:rsidRPr="00000000" w14:paraId="000000A7">
      <w:pPr>
        <w:rPr>
          <w:rFonts w:ascii="Georgia" w:cs="Georgia" w:eastAsia="Georgia" w:hAnsi="Georgia"/>
        </w:rPr>
      </w:pPr>
      <w:r w:rsidDel="00000000" w:rsidR="00000000" w:rsidRPr="00000000">
        <w:rPr>
          <w:rtl w:val="0"/>
        </w:rPr>
      </w:r>
    </w:p>
    <w:p w:rsidR="00000000" w:rsidDel="00000000" w:rsidP="00000000" w:rsidRDefault="00000000" w:rsidRPr="00000000" w14:paraId="000000A8">
      <w:pPr>
        <w:rPr>
          <w:rFonts w:ascii="Georgia" w:cs="Georgia" w:eastAsia="Georgia" w:hAnsi="Georgia"/>
        </w:rPr>
      </w:pPr>
      <w:r w:rsidDel="00000000" w:rsidR="00000000" w:rsidRPr="00000000">
        <w:rPr>
          <w:rFonts w:ascii="Georgia" w:cs="Georgia" w:eastAsia="Georgia" w:hAnsi="Georgia"/>
          <w:rtl w:val="0"/>
        </w:rPr>
        <w:tab/>
        <w:tab/>
        <w:t xml:space="preserve">Print would you like to try something else yes/no</w:t>
      </w:r>
    </w:p>
    <w:p w:rsidR="00000000" w:rsidDel="00000000" w:rsidP="00000000" w:rsidRDefault="00000000" w:rsidRPr="00000000" w14:paraId="000000A9">
      <w:pPr>
        <w:rPr>
          <w:rFonts w:ascii="Georgia" w:cs="Georgia" w:eastAsia="Georgia" w:hAnsi="Georgia"/>
        </w:rPr>
      </w:pPr>
      <w:r w:rsidDel="00000000" w:rsidR="00000000" w:rsidRPr="00000000">
        <w:rPr>
          <w:rFonts w:ascii="Georgia" w:cs="Georgia" w:eastAsia="Georgia" w:hAnsi="Georgia"/>
          <w:rtl w:val="0"/>
        </w:rPr>
        <w:tab/>
        <w:tab/>
        <w:tab/>
        <w:t xml:space="preserve">Int userSAPChange = sc.nextLine();</w:t>
      </w:r>
    </w:p>
    <w:p w:rsidR="00000000" w:rsidDel="00000000" w:rsidP="00000000" w:rsidRDefault="00000000" w:rsidRPr="00000000" w14:paraId="000000AA">
      <w:pPr>
        <w:rPr>
          <w:rFonts w:ascii="Georgia" w:cs="Georgia" w:eastAsia="Georgia" w:hAnsi="Georgia"/>
        </w:rPr>
      </w:pPr>
      <w:r w:rsidDel="00000000" w:rsidR="00000000" w:rsidRPr="00000000">
        <w:rPr>
          <w:rFonts w:ascii="Georgia" w:cs="Georgia" w:eastAsia="Georgia" w:hAnsi="Georgia"/>
          <w:rtl w:val="0"/>
        </w:rPr>
        <w:tab/>
        <w:tab/>
        <w:tab/>
        <w:tab/>
        <w:t xml:space="preserve">if (userSAPChange.equalsIgnoreCase(“yes”)</w:t>
      </w:r>
    </w:p>
    <w:p w:rsidR="00000000" w:rsidDel="00000000" w:rsidP="00000000" w:rsidRDefault="00000000" w:rsidRPr="00000000" w14:paraId="000000AB">
      <w:pPr>
        <w:rPr>
          <w:rFonts w:ascii="Georgia" w:cs="Georgia" w:eastAsia="Georgia" w:hAnsi="Georgia"/>
        </w:rPr>
      </w:pPr>
      <w:r w:rsidDel="00000000" w:rsidR="00000000" w:rsidRPr="00000000">
        <w:rPr>
          <w:rFonts w:ascii="Georgia" w:cs="Georgia" w:eastAsia="Georgia" w:hAnsi="Georgia"/>
          <w:rtl w:val="0"/>
        </w:rPr>
        <w:tab/>
        <w:tab/>
        <w:tab/>
        <w:tab/>
        <w:t xml:space="preserve">Break;</w:t>
      </w:r>
    </w:p>
    <w:p w:rsidR="00000000" w:rsidDel="00000000" w:rsidP="00000000" w:rsidRDefault="00000000" w:rsidRPr="00000000" w14:paraId="000000AC">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AD">
      <w:pPr>
        <w:rPr>
          <w:rFonts w:ascii="Georgia" w:cs="Georgia" w:eastAsia="Georgia" w:hAnsi="Georgia"/>
        </w:rPr>
      </w:pPr>
      <w:r w:rsidDel="00000000" w:rsidR="00000000" w:rsidRPr="00000000">
        <w:rPr>
          <w:rtl w:val="0"/>
        </w:rPr>
      </w:r>
    </w:p>
    <w:p w:rsidR="00000000" w:rsidDel="00000000" w:rsidP="00000000" w:rsidRDefault="00000000" w:rsidRPr="00000000" w14:paraId="000000AE">
      <w:pPr>
        <w:rPr>
          <w:rFonts w:ascii="Georgia" w:cs="Georgia" w:eastAsia="Georgia" w:hAnsi="Georgia"/>
        </w:rPr>
      </w:pPr>
      <w:r w:rsidDel="00000000" w:rsidR="00000000" w:rsidRPr="00000000">
        <w:rPr>
          <w:rFonts w:ascii="Georgia" w:cs="Georgia" w:eastAsia="Georgia" w:hAnsi="Georgia"/>
          <w:rtl w:val="0"/>
        </w:rPr>
        <w:t xml:space="preserve">Print would you like to change your subject 1 for yes 2 for no</w:t>
      </w:r>
    </w:p>
    <w:p w:rsidR="00000000" w:rsidDel="00000000" w:rsidP="00000000" w:rsidRDefault="00000000" w:rsidRPr="00000000" w14:paraId="000000AF">
      <w:pPr>
        <w:rPr>
          <w:rFonts w:ascii="Georgia" w:cs="Georgia" w:eastAsia="Georgia" w:hAnsi="Georgia"/>
        </w:rPr>
      </w:pPr>
      <w:r w:rsidDel="00000000" w:rsidR="00000000" w:rsidRPr="00000000">
        <w:rPr>
          <w:rtl w:val="0"/>
        </w:rPr>
      </w:r>
    </w:p>
    <w:p w:rsidR="00000000" w:rsidDel="00000000" w:rsidP="00000000" w:rsidRDefault="00000000" w:rsidRPr="00000000" w14:paraId="000000B0">
      <w:pPr>
        <w:rPr>
          <w:rFonts w:ascii="Georgia" w:cs="Georgia" w:eastAsia="Georgia" w:hAnsi="Georgia"/>
        </w:rPr>
      </w:pPr>
      <w:r w:rsidDel="00000000" w:rsidR="00000000" w:rsidRPr="00000000">
        <w:rPr>
          <w:rFonts w:ascii="Georgia" w:cs="Georgia" w:eastAsia="Georgia" w:hAnsi="Georgia"/>
          <w:rtl w:val="0"/>
        </w:rPr>
        <w:t xml:space="preserve">change = false;</w:t>
      </w:r>
    </w:p>
    <w:p w:rsidR="00000000" w:rsidDel="00000000" w:rsidP="00000000" w:rsidRDefault="00000000" w:rsidRPr="00000000" w14:paraId="000000B1">
      <w:pPr>
        <w:rPr>
          <w:rFonts w:ascii="Georgia" w:cs="Georgia" w:eastAsia="Georgia" w:hAnsi="Georgia"/>
        </w:rPr>
      </w:pPr>
      <w:r w:rsidDel="00000000" w:rsidR="00000000" w:rsidRPr="00000000">
        <w:rPr>
          <w:rFonts w:ascii="Georgia" w:cs="Georgia" w:eastAsia="Georgia" w:hAnsi="Georgia"/>
          <w:rtl w:val="0"/>
        </w:rPr>
        <w:t xml:space="preserve">Int userChange2 = sc.nextInt();</w:t>
      </w:r>
    </w:p>
    <w:p w:rsidR="00000000" w:rsidDel="00000000" w:rsidP="00000000" w:rsidRDefault="00000000" w:rsidRPr="00000000" w14:paraId="000000B2">
      <w:pPr>
        <w:rPr>
          <w:rFonts w:ascii="Georgia" w:cs="Georgia" w:eastAsia="Georgia" w:hAnsi="Georgia"/>
        </w:rPr>
      </w:pPr>
      <w:r w:rsidDel="00000000" w:rsidR="00000000" w:rsidRPr="00000000">
        <w:rPr>
          <w:rtl w:val="0"/>
        </w:rPr>
      </w:r>
    </w:p>
    <w:p w:rsidR="00000000" w:rsidDel="00000000" w:rsidP="00000000" w:rsidRDefault="00000000" w:rsidRPr="00000000" w14:paraId="000000B3">
      <w:pPr>
        <w:rPr>
          <w:rFonts w:ascii="Georgia" w:cs="Georgia" w:eastAsia="Georgia" w:hAnsi="Georgia"/>
        </w:rPr>
      </w:pPr>
      <w:r w:rsidDel="00000000" w:rsidR="00000000" w:rsidRPr="00000000">
        <w:rPr>
          <w:rFonts w:ascii="Georgia" w:cs="Georgia" w:eastAsia="Georgia" w:hAnsi="Georgia"/>
          <w:rtl w:val="0"/>
        </w:rPr>
        <w:t xml:space="preserve">If (userChange2 == 1)</w:t>
      </w:r>
    </w:p>
    <w:p w:rsidR="00000000" w:rsidDel="00000000" w:rsidP="00000000" w:rsidRDefault="00000000" w:rsidRPr="00000000" w14:paraId="000000B4">
      <w:pPr>
        <w:rPr>
          <w:rFonts w:ascii="Georgia" w:cs="Georgia" w:eastAsia="Georgia" w:hAnsi="Georgia"/>
        </w:rPr>
      </w:pPr>
      <w:r w:rsidDel="00000000" w:rsidR="00000000" w:rsidRPr="00000000">
        <w:rPr>
          <w:rFonts w:ascii="Georgia" w:cs="Georgia" w:eastAsia="Georgia" w:hAnsi="Georgia"/>
          <w:rtl w:val="0"/>
        </w:rPr>
        <w:t xml:space="preserve">Change = true;</w:t>
      </w:r>
    </w:p>
    <w:p w:rsidR="00000000" w:rsidDel="00000000" w:rsidP="00000000" w:rsidRDefault="00000000" w:rsidRPr="00000000" w14:paraId="000000B5">
      <w:pPr>
        <w:rPr>
          <w:rFonts w:ascii="Georgia" w:cs="Georgia" w:eastAsia="Georgia" w:hAnsi="Georgia"/>
        </w:rPr>
      </w:pPr>
      <w:r w:rsidDel="00000000" w:rsidR="00000000" w:rsidRPr="00000000">
        <w:rPr>
          <w:rtl w:val="0"/>
        </w:rPr>
      </w:r>
    </w:p>
    <w:p w:rsidR="00000000" w:rsidDel="00000000" w:rsidP="00000000" w:rsidRDefault="00000000" w:rsidRPr="00000000" w14:paraId="000000B6">
      <w:pPr>
        <w:rPr>
          <w:rFonts w:ascii="Georgia" w:cs="Georgia" w:eastAsia="Georgia" w:hAnsi="Georgia"/>
        </w:rPr>
      </w:pPr>
      <w:r w:rsidDel="00000000" w:rsidR="00000000" w:rsidRPr="00000000">
        <w:rPr>
          <w:rFonts w:ascii="Georgia" w:cs="Georgia" w:eastAsia="Georgia" w:hAnsi="Georgia"/>
          <w:rtl w:val="0"/>
        </w:rPr>
        <w:t xml:space="preserve">While change = false;</w:t>
      </w:r>
    </w:p>
    <w:p w:rsidR="00000000" w:rsidDel="00000000" w:rsidP="00000000" w:rsidRDefault="00000000" w:rsidRPr="00000000" w14:paraId="000000B7">
      <w:pPr>
        <w:ind w:left="1440" w:firstLine="0"/>
        <w:rPr>
          <w:rFonts w:ascii="Georgia" w:cs="Georgia" w:eastAsia="Georgia" w:hAnsi="Georgia"/>
        </w:rPr>
      </w:pPr>
      <w:r w:rsidDel="00000000" w:rsidR="00000000" w:rsidRPr="00000000">
        <w:rPr>
          <w:rtl w:val="0"/>
        </w:rPr>
      </w:r>
    </w:p>
    <w:p w:rsidR="00000000" w:rsidDel="00000000" w:rsidP="00000000" w:rsidRDefault="00000000" w:rsidRPr="00000000" w14:paraId="000000B8">
      <w:pPr>
        <w:rPr>
          <w:rFonts w:ascii="Georgia" w:cs="Georgia" w:eastAsia="Georgia" w:hAnsi="Georgia"/>
        </w:rPr>
      </w:pPr>
      <w:r w:rsidDel="00000000" w:rsidR="00000000" w:rsidRPr="00000000">
        <w:rPr>
          <w:rFonts w:ascii="Georgia" w:cs="Georgia" w:eastAsia="Georgia" w:hAnsi="Georgia"/>
          <w:rtl w:val="0"/>
        </w:rPr>
        <w:t xml:space="preserve">Do </w:t>
      </w:r>
    </w:p>
    <w:p w:rsidR="00000000" w:rsidDel="00000000" w:rsidP="00000000" w:rsidRDefault="00000000" w:rsidRPr="00000000" w14:paraId="000000B9">
      <w:pPr>
        <w:rPr>
          <w:rFonts w:ascii="Georgia" w:cs="Georgia" w:eastAsia="Georgia" w:hAnsi="Georgia"/>
        </w:rPr>
      </w:pPr>
      <w:r w:rsidDel="00000000" w:rsidR="00000000" w:rsidRPr="00000000">
        <w:rPr>
          <w:rFonts w:ascii="Georgia" w:cs="Georgia" w:eastAsia="Georgia" w:hAnsi="Georgia"/>
          <w:rtl w:val="0"/>
        </w:rPr>
        <w:t xml:space="preserve">If (userSubject.equals(CS))</w:t>
      </w:r>
    </w:p>
    <w:p w:rsidR="00000000" w:rsidDel="00000000" w:rsidP="00000000" w:rsidRDefault="00000000" w:rsidRPr="00000000" w14:paraId="000000BA">
      <w:pPr>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BB">
      <w:pPr>
        <w:rPr>
          <w:rFonts w:ascii="Georgia" w:cs="Georgia" w:eastAsia="Georgia" w:hAnsi="Georgia"/>
        </w:rPr>
      </w:pPr>
      <w:r w:rsidDel="00000000" w:rsidR="00000000" w:rsidRPr="00000000">
        <w:rPr>
          <w:rFonts w:ascii="Georgia" w:cs="Georgia" w:eastAsia="Georgia" w:hAnsi="Georgia"/>
          <w:rtl w:val="0"/>
        </w:rPr>
        <w:t xml:space="preserve">print Would you like to 1.) review content, 2.) practice questions, 3.) final review test</w:t>
      </w:r>
    </w:p>
    <w:p w:rsidR="00000000" w:rsidDel="00000000" w:rsidP="00000000" w:rsidRDefault="00000000" w:rsidRPr="00000000" w14:paraId="000000BC">
      <w:pPr>
        <w:rPr>
          <w:rFonts w:ascii="Georgia" w:cs="Georgia" w:eastAsia="Georgia" w:hAnsi="Georgia"/>
        </w:rPr>
      </w:pPr>
      <w:r w:rsidDel="00000000" w:rsidR="00000000" w:rsidRPr="00000000">
        <w:rPr>
          <w:rFonts w:ascii="Georgia" w:cs="Georgia" w:eastAsia="Georgia" w:hAnsi="Georgia"/>
          <w:rtl w:val="0"/>
        </w:rPr>
        <w:tab/>
        <w:t xml:space="preserve">Int CSPathway = sc.nextInt();</w:t>
      </w:r>
    </w:p>
    <w:p w:rsidR="00000000" w:rsidDel="00000000" w:rsidP="00000000" w:rsidRDefault="00000000" w:rsidRPr="00000000" w14:paraId="000000BD">
      <w:pPr>
        <w:rPr>
          <w:rFonts w:ascii="Georgia" w:cs="Georgia" w:eastAsia="Georgia" w:hAnsi="Georgia"/>
        </w:rPr>
      </w:pPr>
      <w:r w:rsidDel="00000000" w:rsidR="00000000" w:rsidRPr="00000000">
        <w:rPr>
          <w:rFonts w:ascii="Georgia" w:cs="Georgia" w:eastAsia="Georgia" w:hAnsi="Georgia"/>
          <w:rtl w:val="0"/>
        </w:rPr>
        <w:tab/>
      </w:r>
    </w:p>
    <w:p w:rsidR="00000000" w:rsidDel="00000000" w:rsidP="00000000" w:rsidRDefault="00000000" w:rsidRPr="00000000" w14:paraId="000000BE">
      <w:pPr>
        <w:rPr>
          <w:rFonts w:ascii="Georgia" w:cs="Georgia" w:eastAsia="Georgia" w:hAnsi="Georgia"/>
        </w:rPr>
      </w:pPr>
      <w:r w:rsidDel="00000000" w:rsidR="00000000" w:rsidRPr="00000000">
        <w:rPr>
          <w:rFonts w:ascii="Georgia" w:cs="Georgia" w:eastAsia="Georgia" w:hAnsi="Georgia"/>
          <w:rtl w:val="0"/>
        </w:rPr>
        <w:tab/>
        <w:t xml:space="preserve">If (CSPathway == 1)</w:t>
      </w:r>
    </w:p>
    <w:p w:rsidR="00000000" w:rsidDel="00000000" w:rsidP="00000000" w:rsidRDefault="00000000" w:rsidRPr="00000000" w14:paraId="000000BF">
      <w:pPr>
        <w:rPr>
          <w:rFonts w:ascii="Georgia" w:cs="Georgia" w:eastAsia="Georgia" w:hAnsi="Georgia"/>
        </w:rPr>
      </w:pPr>
      <w:r w:rsidDel="00000000" w:rsidR="00000000" w:rsidRPr="00000000">
        <w:rPr>
          <w:rFonts w:ascii="Georgia" w:cs="Georgia" w:eastAsia="Georgia" w:hAnsi="Georgia"/>
          <w:rtl w:val="0"/>
        </w:rPr>
        <w:tab/>
        <w:t xml:space="preserve"> </w:t>
        <w:tab/>
        <w:t xml:space="preserve">For (i = 10; 10&lt;1; i++)</w:t>
      </w:r>
    </w:p>
    <w:p w:rsidR="00000000" w:rsidDel="00000000" w:rsidP="00000000" w:rsidRDefault="00000000" w:rsidRPr="00000000" w14:paraId="000000C0">
      <w:pPr>
        <w:ind w:left="720" w:firstLine="720"/>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C1">
      <w:pPr>
        <w:rPr>
          <w:rFonts w:ascii="Georgia" w:cs="Georgia" w:eastAsia="Georgia" w:hAnsi="Georgia"/>
        </w:rPr>
      </w:pPr>
      <w:r w:rsidDel="00000000" w:rsidR="00000000" w:rsidRPr="00000000">
        <w:rPr>
          <w:rFonts w:ascii="Georgia" w:cs="Georgia" w:eastAsia="Georgia" w:hAnsi="Georgia"/>
          <w:rtl w:val="0"/>
        </w:rPr>
        <w:tab/>
        <w:tab/>
        <w:t xml:space="preserve">CSContent(CSPathway);</w:t>
      </w:r>
    </w:p>
    <w:p w:rsidR="00000000" w:rsidDel="00000000" w:rsidP="00000000" w:rsidRDefault="00000000" w:rsidRPr="00000000" w14:paraId="000000C2">
      <w:pPr>
        <w:rPr>
          <w:rFonts w:ascii="Georgia" w:cs="Georgia" w:eastAsia="Georgia" w:hAnsi="Georgia"/>
        </w:rPr>
      </w:pPr>
      <w:r w:rsidDel="00000000" w:rsidR="00000000" w:rsidRPr="00000000">
        <w:rPr>
          <w:rFonts w:ascii="Georgia" w:cs="Georgia" w:eastAsia="Georgia" w:hAnsi="Georgia"/>
          <w:rtl w:val="0"/>
        </w:rPr>
        <w:tab/>
        <w:tab/>
        <w:t xml:space="preserve">Print would you like to try something else yes/no</w:t>
      </w:r>
    </w:p>
    <w:p w:rsidR="00000000" w:rsidDel="00000000" w:rsidP="00000000" w:rsidRDefault="00000000" w:rsidRPr="00000000" w14:paraId="000000C3">
      <w:pPr>
        <w:rPr>
          <w:rFonts w:ascii="Georgia" w:cs="Georgia" w:eastAsia="Georgia" w:hAnsi="Georgia"/>
        </w:rPr>
      </w:pPr>
      <w:r w:rsidDel="00000000" w:rsidR="00000000" w:rsidRPr="00000000">
        <w:rPr>
          <w:rFonts w:ascii="Georgia" w:cs="Georgia" w:eastAsia="Georgia" w:hAnsi="Georgia"/>
          <w:rtl w:val="0"/>
        </w:rPr>
        <w:tab/>
        <w:tab/>
        <w:tab/>
        <w:t xml:space="preserve">Int userCSChange = sc.nextLine();</w:t>
      </w:r>
    </w:p>
    <w:p w:rsidR="00000000" w:rsidDel="00000000" w:rsidP="00000000" w:rsidRDefault="00000000" w:rsidRPr="00000000" w14:paraId="000000C4">
      <w:pPr>
        <w:rPr>
          <w:rFonts w:ascii="Georgia" w:cs="Georgia" w:eastAsia="Georgia" w:hAnsi="Georgia"/>
        </w:rPr>
      </w:pPr>
      <w:r w:rsidDel="00000000" w:rsidR="00000000" w:rsidRPr="00000000">
        <w:rPr>
          <w:rFonts w:ascii="Georgia" w:cs="Georgia" w:eastAsia="Georgia" w:hAnsi="Georgia"/>
          <w:rtl w:val="0"/>
        </w:rPr>
        <w:tab/>
        <w:tab/>
        <w:tab/>
        <w:tab/>
        <w:t xml:space="preserve">if (userCSChange.equalsIgnoreCase(“yes”)</w:t>
      </w:r>
    </w:p>
    <w:p w:rsidR="00000000" w:rsidDel="00000000" w:rsidP="00000000" w:rsidRDefault="00000000" w:rsidRPr="00000000" w14:paraId="000000C5">
      <w:pPr>
        <w:rPr>
          <w:rFonts w:ascii="Georgia" w:cs="Georgia" w:eastAsia="Georgia" w:hAnsi="Georgia"/>
        </w:rPr>
      </w:pPr>
      <w:r w:rsidDel="00000000" w:rsidR="00000000" w:rsidRPr="00000000">
        <w:rPr>
          <w:rFonts w:ascii="Georgia" w:cs="Georgia" w:eastAsia="Georgia" w:hAnsi="Georgia"/>
          <w:rtl w:val="0"/>
        </w:rPr>
        <w:tab/>
        <w:tab/>
        <w:tab/>
        <w:tab/>
        <w:t xml:space="preserve">Break;</w:t>
      </w:r>
    </w:p>
    <w:p w:rsidR="00000000" w:rsidDel="00000000" w:rsidP="00000000" w:rsidRDefault="00000000" w:rsidRPr="00000000" w14:paraId="000000C6">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C7">
      <w:pPr>
        <w:rPr>
          <w:rFonts w:ascii="Georgia" w:cs="Georgia" w:eastAsia="Georgia" w:hAnsi="Georgia"/>
        </w:rPr>
      </w:pPr>
      <w:r w:rsidDel="00000000" w:rsidR="00000000" w:rsidRPr="00000000">
        <w:rPr>
          <w:rFonts w:ascii="Georgia" w:cs="Georgia" w:eastAsia="Georgia" w:hAnsi="Georgia"/>
          <w:rtl w:val="0"/>
        </w:rPr>
        <w:tab/>
        <w:tab/>
      </w:r>
    </w:p>
    <w:p w:rsidR="00000000" w:rsidDel="00000000" w:rsidP="00000000" w:rsidRDefault="00000000" w:rsidRPr="00000000" w14:paraId="000000C8">
      <w:pPr>
        <w:rPr>
          <w:rFonts w:ascii="Georgia" w:cs="Georgia" w:eastAsia="Georgia" w:hAnsi="Georgia"/>
        </w:rPr>
      </w:pPr>
      <w:r w:rsidDel="00000000" w:rsidR="00000000" w:rsidRPr="00000000">
        <w:rPr>
          <w:rFonts w:ascii="Georgia" w:cs="Georgia" w:eastAsia="Georgia" w:hAnsi="Georgia"/>
          <w:rtl w:val="0"/>
        </w:rPr>
        <w:tab/>
        <w:t xml:space="preserve">Else if (CSPathway == 2)</w:t>
      </w:r>
    </w:p>
    <w:p w:rsidR="00000000" w:rsidDel="00000000" w:rsidP="00000000" w:rsidRDefault="00000000" w:rsidRPr="00000000" w14:paraId="000000C9">
      <w:pPr>
        <w:ind w:left="720" w:firstLine="720"/>
        <w:rPr>
          <w:rFonts w:ascii="Georgia" w:cs="Georgia" w:eastAsia="Georgia" w:hAnsi="Georgia"/>
        </w:rPr>
      </w:pPr>
      <w:r w:rsidDel="00000000" w:rsidR="00000000" w:rsidRPr="00000000">
        <w:rPr>
          <w:rFonts w:ascii="Georgia" w:cs="Georgia" w:eastAsia="Georgia" w:hAnsi="Georgia"/>
          <w:rtl w:val="0"/>
        </w:rPr>
        <w:t xml:space="preserve">For (i = 10; 10&lt;1; i++)</w:t>
      </w:r>
    </w:p>
    <w:p w:rsidR="00000000" w:rsidDel="00000000" w:rsidP="00000000" w:rsidRDefault="00000000" w:rsidRPr="00000000" w14:paraId="000000CA">
      <w:pPr>
        <w:ind w:left="720" w:firstLine="720"/>
        <w:rPr>
          <w:rFonts w:ascii="Georgia" w:cs="Georgia" w:eastAsia="Georgia" w:hAnsi="Georgia"/>
        </w:rPr>
      </w:pPr>
      <w:r w:rsidDel="00000000" w:rsidR="00000000" w:rsidRPr="00000000">
        <w:rPr>
          <w:rFonts w:ascii="Georgia" w:cs="Georgia" w:eastAsia="Georgia" w:hAnsi="Georgia"/>
          <w:rtl w:val="0"/>
        </w:rPr>
        <w:t xml:space="preserve">{</w:t>
      </w:r>
    </w:p>
    <w:p w:rsidR="00000000" w:rsidDel="00000000" w:rsidP="00000000" w:rsidRDefault="00000000" w:rsidRPr="00000000" w14:paraId="000000CB">
      <w:pPr>
        <w:rPr>
          <w:rFonts w:ascii="Georgia" w:cs="Georgia" w:eastAsia="Georgia" w:hAnsi="Georgia"/>
        </w:rPr>
      </w:pPr>
      <w:r w:rsidDel="00000000" w:rsidR="00000000" w:rsidRPr="00000000">
        <w:rPr>
          <w:rFonts w:ascii="Georgia" w:cs="Georgia" w:eastAsia="Georgia" w:hAnsi="Georgia"/>
          <w:rtl w:val="0"/>
        </w:rPr>
        <w:tab/>
        <w:tab/>
        <w:t xml:space="preserve">CSQuestions(CSPathway);</w:t>
      </w:r>
    </w:p>
    <w:p w:rsidR="00000000" w:rsidDel="00000000" w:rsidP="00000000" w:rsidRDefault="00000000" w:rsidRPr="00000000" w14:paraId="000000CC">
      <w:pPr>
        <w:rPr>
          <w:rFonts w:ascii="Georgia" w:cs="Georgia" w:eastAsia="Georgia" w:hAnsi="Georgia"/>
        </w:rPr>
      </w:pPr>
      <w:r w:rsidDel="00000000" w:rsidR="00000000" w:rsidRPr="00000000">
        <w:rPr>
          <w:rFonts w:ascii="Georgia" w:cs="Georgia" w:eastAsia="Georgia" w:hAnsi="Georgia"/>
          <w:rtl w:val="0"/>
        </w:rPr>
        <w:tab/>
        <w:tab/>
        <w:t xml:space="preserve">Int userCSQuizAnswer = sc.nextInt();</w:t>
      </w:r>
    </w:p>
    <w:p w:rsidR="00000000" w:rsidDel="00000000" w:rsidP="00000000" w:rsidRDefault="00000000" w:rsidRPr="00000000" w14:paraId="000000CD">
      <w:pPr>
        <w:rPr>
          <w:rFonts w:ascii="Georgia" w:cs="Georgia" w:eastAsia="Georgia" w:hAnsi="Georgia"/>
        </w:rPr>
      </w:pPr>
      <w:r w:rsidDel="00000000" w:rsidR="00000000" w:rsidRPr="00000000">
        <w:rPr>
          <w:rFonts w:ascii="Georgia" w:cs="Georgia" w:eastAsia="Georgia" w:hAnsi="Georgia"/>
          <w:rtl w:val="0"/>
        </w:rPr>
        <w:tab/>
        <w:tab/>
        <w:tab/>
        <w:t xml:space="preserve">If ( userCSQuizAnswer == CSQuizAnswer)</w:t>
      </w:r>
    </w:p>
    <w:p w:rsidR="00000000" w:rsidDel="00000000" w:rsidP="00000000" w:rsidRDefault="00000000" w:rsidRPr="00000000" w14:paraId="000000CE">
      <w:pPr>
        <w:rPr>
          <w:rFonts w:ascii="Georgia" w:cs="Georgia" w:eastAsia="Georgia" w:hAnsi="Georgia"/>
        </w:rPr>
      </w:pPr>
      <w:r w:rsidDel="00000000" w:rsidR="00000000" w:rsidRPr="00000000">
        <w:rPr>
          <w:rFonts w:ascii="Georgia" w:cs="Georgia" w:eastAsia="Georgia" w:hAnsi="Georgia"/>
          <w:rtl w:val="0"/>
        </w:rPr>
        <w:tab/>
        <w:tab/>
        <w:tab/>
        <w:tab/>
        <w:t xml:space="preserve">Print Good job that’s the right answer</w:t>
      </w:r>
    </w:p>
    <w:p w:rsidR="00000000" w:rsidDel="00000000" w:rsidP="00000000" w:rsidRDefault="00000000" w:rsidRPr="00000000" w14:paraId="000000CF">
      <w:pPr>
        <w:rPr>
          <w:rFonts w:ascii="Georgia" w:cs="Georgia" w:eastAsia="Georgia" w:hAnsi="Georgia"/>
        </w:rPr>
      </w:pPr>
      <w:r w:rsidDel="00000000" w:rsidR="00000000" w:rsidRPr="00000000">
        <w:rPr>
          <w:rFonts w:ascii="Georgia" w:cs="Georgia" w:eastAsia="Georgia" w:hAnsi="Georgia"/>
          <w:rtl w:val="0"/>
        </w:rPr>
        <w:tab/>
        <w:tab/>
        <w:tab/>
        <w:t xml:space="preserve">Else</w:t>
      </w:r>
    </w:p>
    <w:p w:rsidR="00000000" w:rsidDel="00000000" w:rsidP="00000000" w:rsidRDefault="00000000" w:rsidRPr="00000000" w14:paraId="000000D0">
      <w:pPr>
        <w:rPr>
          <w:rFonts w:ascii="Georgia" w:cs="Georgia" w:eastAsia="Georgia" w:hAnsi="Georgia"/>
        </w:rPr>
      </w:pPr>
      <w:r w:rsidDel="00000000" w:rsidR="00000000" w:rsidRPr="00000000">
        <w:rPr>
          <w:rFonts w:ascii="Georgia" w:cs="Georgia" w:eastAsia="Georgia" w:hAnsi="Georgia"/>
          <w:rtl w:val="0"/>
        </w:rPr>
        <w:tab/>
        <w:tab/>
        <w:tab/>
        <w:tab/>
        <w:t xml:space="preserve">Print almost the answer was CSQuizAnswer</w:t>
      </w:r>
    </w:p>
    <w:p w:rsidR="00000000" w:rsidDel="00000000" w:rsidP="00000000" w:rsidRDefault="00000000" w:rsidRPr="00000000" w14:paraId="000000D1">
      <w:pPr>
        <w:rPr>
          <w:rFonts w:ascii="Georgia" w:cs="Georgia" w:eastAsia="Georgia" w:hAnsi="Georgia"/>
        </w:rPr>
      </w:pPr>
      <w:r w:rsidDel="00000000" w:rsidR="00000000" w:rsidRPr="00000000">
        <w:rPr>
          <w:rFonts w:ascii="Georgia" w:cs="Georgia" w:eastAsia="Georgia" w:hAnsi="Georgia"/>
          <w:rtl w:val="0"/>
        </w:rPr>
        <w:tab/>
        <w:tab/>
        <w:t xml:space="preserve">Print would you like to try something else yes/no</w:t>
      </w:r>
    </w:p>
    <w:p w:rsidR="00000000" w:rsidDel="00000000" w:rsidP="00000000" w:rsidRDefault="00000000" w:rsidRPr="00000000" w14:paraId="000000D2">
      <w:pPr>
        <w:rPr>
          <w:rFonts w:ascii="Georgia" w:cs="Georgia" w:eastAsia="Georgia" w:hAnsi="Georgia"/>
        </w:rPr>
      </w:pPr>
      <w:r w:rsidDel="00000000" w:rsidR="00000000" w:rsidRPr="00000000">
        <w:rPr>
          <w:rFonts w:ascii="Georgia" w:cs="Georgia" w:eastAsia="Georgia" w:hAnsi="Georgia"/>
          <w:rtl w:val="0"/>
        </w:rPr>
        <w:tab/>
        <w:tab/>
        <w:tab/>
        <w:t xml:space="preserve">Int userCSChange = sc.nextLine();</w:t>
      </w:r>
    </w:p>
    <w:p w:rsidR="00000000" w:rsidDel="00000000" w:rsidP="00000000" w:rsidRDefault="00000000" w:rsidRPr="00000000" w14:paraId="000000D3">
      <w:pPr>
        <w:rPr>
          <w:rFonts w:ascii="Georgia" w:cs="Georgia" w:eastAsia="Georgia" w:hAnsi="Georgia"/>
        </w:rPr>
      </w:pPr>
      <w:r w:rsidDel="00000000" w:rsidR="00000000" w:rsidRPr="00000000">
        <w:rPr>
          <w:rFonts w:ascii="Georgia" w:cs="Georgia" w:eastAsia="Georgia" w:hAnsi="Georgia"/>
          <w:rtl w:val="0"/>
        </w:rPr>
        <w:tab/>
        <w:tab/>
        <w:tab/>
        <w:tab/>
        <w:t xml:space="preserve">if (userCSChange.equalsIgnoreCase(“yes”)</w:t>
      </w:r>
    </w:p>
    <w:p w:rsidR="00000000" w:rsidDel="00000000" w:rsidP="00000000" w:rsidRDefault="00000000" w:rsidRPr="00000000" w14:paraId="000000D4">
      <w:pPr>
        <w:rPr>
          <w:rFonts w:ascii="Georgia" w:cs="Georgia" w:eastAsia="Georgia" w:hAnsi="Georgia"/>
        </w:rPr>
      </w:pPr>
      <w:r w:rsidDel="00000000" w:rsidR="00000000" w:rsidRPr="00000000">
        <w:rPr>
          <w:rFonts w:ascii="Georgia" w:cs="Georgia" w:eastAsia="Georgia" w:hAnsi="Georgia"/>
          <w:rtl w:val="0"/>
        </w:rPr>
        <w:tab/>
        <w:tab/>
        <w:tab/>
        <w:tab/>
        <w:t xml:space="preserve">Break;</w:t>
      </w:r>
    </w:p>
    <w:p w:rsidR="00000000" w:rsidDel="00000000" w:rsidP="00000000" w:rsidRDefault="00000000" w:rsidRPr="00000000" w14:paraId="000000D5">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D6">
      <w:pPr>
        <w:rPr>
          <w:rFonts w:ascii="Georgia" w:cs="Georgia" w:eastAsia="Georgia" w:hAnsi="Georgia"/>
        </w:rPr>
      </w:pPr>
      <w:r w:rsidDel="00000000" w:rsidR="00000000" w:rsidRPr="00000000">
        <w:rPr>
          <w:rtl w:val="0"/>
        </w:rPr>
      </w:r>
    </w:p>
    <w:p w:rsidR="00000000" w:rsidDel="00000000" w:rsidP="00000000" w:rsidRDefault="00000000" w:rsidRPr="00000000" w14:paraId="000000D7">
      <w:pPr>
        <w:rPr>
          <w:rFonts w:ascii="Georgia" w:cs="Georgia" w:eastAsia="Georgia" w:hAnsi="Georgia"/>
        </w:rPr>
      </w:pPr>
      <w:r w:rsidDel="00000000" w:rsidR="00000000" w:rsidRPr="00000000">
        <w:rPr>
          <w:rFonts w:ascii="Georgia" w:cs="Georgia" w:eastAsia="Georgia" w:hAnsi="Georgia"/>
          <w:rtl w:val="0"/>
        </w:rPr>
        <w:tab/>
        <w:t xml:space="preserve">Else</w:t>
      </w:r>
    </w:p>
    <w:p w:rsidR="00000000" w:rsidDel="00000000" w:rsidP="00000000" w:rsidRDefault="00000000" w:rsidRPr="00000000" w14:paraId="000000D8">
      <w:pPr>
        <w:rPr>
          <w:rFonts w:ascii="Georgia" w:cs="Georgia" w:eastAsia="Georgia" w:hAnsi="Georgia"/>
        </w:rPr>
      </w:pPr>
      <w:r w:rsidDel="00000000" w:rsidR="00000000" w:rsidRPr="00000000">
        <w:rPr>
          <w:rFonts w:ascii="Georgia" w:cs="Georgia" w:eastAsia="Georgia" w:hAnsi="Georgia"/>
          <w:rtl w:val="0"/>
        </w:rPr>
        <w:tab/>
        <w:tab/>
        <w:t xml:space="preserve">double CSTestCounter = 0;</w:t>
      </w:r>
    </w:p>
    <w:p w:rsidR="00000000" w:rsidDel="00000000" w:rsidP="00000000" w:rsidRDefault="00000000" w:rsidRPr="00000000" w14:paraId="000000D9">
      <w:pPr>
        <w:rPr>
          <w:rFonts w:ascii="Georgia" w:cs="Georgia" w:eastAsia="Georgia" w:hAnsi="Georgia"/>
        </w:rPr>
      </w:pPr>
      <w:r w:rsidDel="00000000" w:rsidR="00000000" w:rsidRPr="00000000">
        <w:rPr>
          <w:rFonts w:ascii="Georgia" w:cs="Georgia" w:eastAsia="Georgia" w:hAnsi="Georgia"/>
          <w:rtl w:val="0"/>
        </w:rPr>
        <w:tab/>
        <w:tab/>
        <w:t xml:space="preserve">For (i = 0; i&lt;CSTestArray.length; i++)</w:t>
      </w:r>
    </w:p>
    <w:p w:rsidR="00000000" w:rsidDel="00000000" w:rsidP="00000000" w:rsidRDefault="00000000" w:rsidRPr="00000000" w14:paraId="000000DA">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DB">
      <w:pPr>
        <w:rPr>
          <w:rFonts w:ascii="Georgia" w:cs="Georgia" w:eastAsia="Georgia" w:hAnsi="Georgia"/>
        </w:rPr>
      </w:pPr>
      <w:r w:rsidDel="00000000" w:rsidR="00000000" w:rsidRPr="00000000">
        <w:rPr>
          <w:rFonts w:ascii="Georgia" w:cs="Georgia" w:eastAsia="Georgia" w:hAnsi="Georgia"/>
          <w:rtl w:val="0"/>
        </w:rPr>
        <w:tab/>
        <w:tab/>
        <w:t xml:space="preserve">CSTest(CSPathway);</w:t>
      </w:r>
    </w:p>
    <w:p w:rsidR="00000000" w:rsidDel="00000000" w:rsidP="00000000" w:rsidRDefault="00000000" w:rsidRPr="00000000" w14:paraId="000000DC">
      <w:pPr>
        <w:rPr>
          <w:rFonts w:ascii="Georgia" w:cs="Georgia" w:eastAsia="Georgia" w:hAnsi="Georgia"/>
        </w:rPr>
      </w:pPr>
      <w:r w:rsidDel="00000000" w:rsidR="00000000" w:rsidRPr="00000000">
        <w:rPr>
          <w:rFonts w:ascii="Georgia" w:cs="Georgia" w:eastAsia="Georgia" w:hAnsi="Georgia"/>
          <w:rtl w:val="0"/>
        </w:rPr>
        <w:tab/>
        <w:tab/>
        <w:tab/>
        <w:t xml:space="preserve">Int userPhysicsTestAnswers = sc.nextInt();</w:t>
      </w:r>
    </w:p>
    <w:p w:rsidR="00000000" w:rsidDel="00000000" w:rsidP="00000000" w:rsidRDefault="00000000" w:rsidRPr="00000000" w14:paraId="000000DD">
      <w:pPr>
        <w:rPr>
          <w:rFonts w:ascii="Georgia" w:cs="Georgia" w:eastAsia="Georgia" w:hAnsi="Georgia"/>
        </w:rPr>
      </w:pPr>
      <w:r w:rsidDel="00000000" w:rsidR="00000000" w:rsidRPr="00000000">
        <w:rPr>
          <w:rFonts w:ascii="Georgia" w:cs="Georgia" w:eastAsia="Georgia" w:hAnsi="Georgia"/>
          <w:rtl w:val="0"/>
        </w:rPr>
        <w:tab/>
        <w:tab/>
        <w:tab/>
        <w:tab/>
        <w:t xml:space="preserve">If (userCSTestAnswes == CSTestAnswers)</w:t>
      </w:r>
    </w:p>
    <w:p w:rsidR="00000000" w:rsidDel="00000000" w:rsidP="00000000" w:rsidRDefault="00000000" w:rsidRPr="00000000" w14:paraId="000000DE">
      <w:pPr>
        <w:rPr>
          <w:rFonts w:ascii="Georgia" w:cs="Georgia" w:eastAsia="Georgia" w:hAnsi="Georgia"/>
        </w:rPr>
      </w:pPr>
      <w:r w:rsidDel="00000000" w:rsidR="00000000" w:rsidRPr="00000000">
        <w:rPr>
          <w:rFonts w:ascii="Georgia" w:cs="Georgia" w:eastAsia="Georgia" w:hAnsi="Georgia"/>
          <w:rtl w:val="0"/>
        </w:rPr>
        <w:tab/>
        <w:tab/>
        <w:tab/>
        <w:tab/>
        <w:tab/>
        <w:t xml:space="preserve">Counter ++</w:t>
      </w:r>
    </w:p>
    <w:p w:rsidR="00000000" w:rsidDel="00000000" w:rsidP="00000000" w:rsidRDefault="00000000" w:rsidRPr="00000000" w14:paraId="000000DF">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E0">
      <w:pPr>
        <w:rPr>
          <w:rFonts w:ascii="Georgia" w:cs="Georgia" w:eastAsia="Georgia" w:hAnsi="Georgia"/>
        </w:rPr>
      </w:pPr>
      <w:r w:rsidDel="00000000" w:rsidR="00000000" w:rsidRPr="00000000">
        <w:rPr>
          <w:rFonts w:ascii="Georgia" w:cs="Georgia" w:eastAsia="Georgia" w:hAnsi="Georgia"/>
          <w:rtl w:val="0"/>
        </w:rPr>
        <w:tab/>
        <w:tab/>
        <w:t xml:space="preserve">Double percentage = counter/totalQuestions * 100;</w:t>
      </w:r>
    </w:p>
    <w:p w:rsidR="00000000" w:rsidDel="00000000" w:rsidP="00000000" w:rsidRDefault="00000000" w:rsidRPr="00000000" w14:paraId="000000E1">
      <w:pPr>
        <w:rPr>
          <w:rFonts w:ascii="Georgia" w:cs="Georgia" w:eastAsia="Georgia" w:hAnsi="Georgia"/>
        </w:rPr>
      </w:pPr>
      <w:r w:rsidDel="00000000" w:rsidR="00000000" w:rsidRPr="00000000">
        <w:rPr>
          <w:rFonts w:ascii="Georgia" w:cs="Georgia" w:eastAsia="Georgia" w:hAnsi="Georgia"/>
          <w:rtl w:val="0"/>
        </w:rPr>
        <w:tab/>
        <w:tab/>
        <w:t xml:space="preserve">Print you got a percentage % on this test.  The answers were print the array of answers.</w:t>
      </w:r>
    </w:p>
    <w:p w:rsidR="00000000" w:rsidDel="00000000" w:rsidP="00000000" w:rsidRDefault="00000000" w:rsidRPr="00000000" w14:paraId="000000E2">
      <w:pPr>
        <w:rPr>
          <w:rFonts w:ascii="Georgia" w:cs="Georgia" w:eastAsia="Georgia" w:hAnsi="Georgia"/>
        </w:rPr>
      </w:pPr>
      <w:r w:rsidDel="00000000" w:rsidR="00000000" w:rsidRPr="00000000">
        <w:rPr>
          <w:rtl w:val="0"/>
        </w:rPr>
      </w:r>
    </w:p>
    <w:p w:rsidR="00000000" w:rsidDel="00000000" w:rsidP="00000000" w:rsidRDefault="00000000" w:rsidRPr="00000000" w14:paraId="000000E3">
      <w:pPr>
        <w:rPr>
          <w:rFonts w:ascii="Georgia" w:cs="Georgia" w:eastAsia="Georgia" w:hAnsi="Georgia"/>
        </w:rPr>
      </w:pPr>
      <w:r w:rsidDel="00000000" w:rsidR="00000000" w:rsidRPr="00000000">
        <w:rPr>
          <w:rFonts w:ascii="Georgia" w:cs="Georgia" w:eastAsia="Georgia" w:hAnsi="Georgia"/>
          <w:rtl w:val="0"/>
        </w:rPr>
        <w:tab/>
        <w:tab/>
        <w:t xml:space="preserve">Print would you like to try something else yes/no</w:t>
      </w:r>
    </w:p>
    <w:p w:rsidR="00000000" w:rsidDel="00000000" w:rsidP="00000000" w:rsidRDefault="00000000" w:rsidRPr="00000000" w14:paraId="000000E4">
      <w:pPr>
        <w:rPr>
          <w:rFonts w:ascii="Georgia" w:cs="Georgia" w:eastAsia="Georgia" w:hAnsi="Georgia"/>
        </w:rPr>
      </w:pPr>
      <w:r w:rsidDel="00000000" w:rsidR="00000000" w:rsidRPr="00000000">
        <w:rPr>
          <w:rFonts w:ascii="Georgia" w:cs="Georgia" w:eastAsia="Georgia" w:hAnsi="Georgia"/>
          <w:rtl w:val="0"/>
        </w:rPr>
        <w:tab/>
        <w:tab/>
        <w:tab/>
        <w:t xml:space="preserve">Int userCSChange = sc.nextLine();</w:t>
      </w:r>
    </w:p>
    <w:p w:rsidR="00000000" w:rsidDel="00000000" w:rsidP="00000000" w:rsidRDefault="00000000" w:rsidRPr="00000000" w14:paraId="000000E5">
      <w:pPr>
        <w:rPr>
          <w:rFonts w:ascii="Georgia" w:cs="Georgia" w:eastAsia="Georgia" w:hAnsi="Georgia"/>
        </w:rPr>
      </w:pPr>
      <w:r w:rsidDel="00000000" w:rsidR="00000000" w:rsidRPr="00000000">
        <w:rPr>
          <w:rFonts w:ascii="Georgia" w:cs="Georgia" w:eastAsia="Georgia" w:hAnsi="Georgia"/>
          <w:rtl w:val="0"/>
        </w:rPr>
        <w:tab/>
        <w:tab/>
        <w:tab/>
        <w:tab/>
        <w:t xml:space="preserve">if (userCSChange.equalsIgnoreCase(“yes”)</w:t>
      </w:r>
    </w:p>
    <w:p w:rsidR="00000000" w:rsidDel="00000000" w:rsidP="00000000" w:rsidRDefault="00000000" w:rsidRPr="00000000" w14:paraId="000000E6">
      <w:pPr>
        <w:rPr>
          <w:rFonts w:ascii="Georgia" w:cs="Georgia" w:eastAsia="Georgia" w:hAnsi="Georgia"/>
        </w:rPr>
      </w:pPr>
      <w:r w:rsidDel="00000000" w:rsidR="00000000" w:rsidRPr="00000000">
        <w:rPr>
          <w:rFonts w:ascii="Georgia" w:cs="Georgia" w:eastAsia="Georgia" w:hAnsi="Georgia"/>
          <w:rtl w:val="0"/>
        </w:rPr>
        <w:tab/>
        <w:tab/>
        <w:tab/>
        <w:tab/>
        <w:t xml:space="preserve">Break;</w:t>
      </w:r>
    </w:p>
    <w:p w:rsidR="00000000" w:rsidDel="00000000" w:rsidP="00000000" w:rsidRDefault="00000000" w:rsidRPr="00000000" w14:paraId="000000E7">
      <w:pPr>
        <w:rPr>
          <w:rFonts w:ascii="Georgia" w:cs="Georgia" w:eastAsia="Georgia" w:hAnsi="Georgia"/>
        </w:rPr>
      </w:pPr>
      <w:r w:rsidDel="00000000" w:rsidR="00000000" w:rsidRPr="00000000">
        <w:rPr>
          <w:rFonts w:ascii="Georgia" w:cs="Georgia" w:eastAsia="Georgia" w:hAnsi="Georgia"/>
          <w:rtl w:val="0"/>
        </w:rPr>
        <w:tab/>
        <w:tab/>
        <w:t xml:space="preserve">}</w:t>
      </w:r>
    </w:p>
    <w:p w:rsidR="00000000" w:rsidDel="00000000" w:rsidP="00000000" w:rsidRDefault="00000000" w:rsidRPr="00000000" w14:paraId="000000E8">
      <w:pPr>
        <w:rPr>
          <w:rFonts w:ascii="Georgia" w:cs="Georgia" w:eastAsia="Georgia" w:hAnsi="Georgia"/>
        </w:rPr>
      </w:pPr>
      <w:r w:rsidDel="00000000" w:rsidR="00000000" w:rsidRPr="00000000">
        <w:rPr>
          <w:rtl w:val="0"/>
        </w:rPr>
      </w:r>
    </w:p>
    <w:p w:rsidR="00000000" w:rsidDel="00000000" w:rsidP="00000000" w:rsidRDefault="00000000" w:rsidRPr="00000000" w14:paraId="000000E9">
      <w:pPr>
        <w:rPr>
          <w:rFonts w:ascii="Georgia" w:cs="Georgia" w:eastAsia="Georgia" w:hAnsi="Georgia"/>
        </w:rPr>
      </w:pPr>
      <w:r w:rsidDel="00000000" w:rsidR="00000000" w:rsidRPr="00000000">
        <w:rPr>
          <w:rFonts w:ascii="Georgia" w:cs="Georgia" w:eastAsia="Georgia" w:hAnsi="Georgia"/>
          <w:rtl w:val="0"/>
        </w:rPr>
        <w:t xml:space="preserve">Print would you like to change your subject 1 for yes 2 for no</w:t>
      </w:r>
    </w:p>
    <w:p w:rsidR="00000000" w:rsidDel="00000000" w:rsidP="00000000" w:rsidRDefault="00000000" w:rsidRPr="00000000" w14:paraId="000000EA">
      <w:pPr>
        <w:rPr>
          <w:rFonts w:ascii="Georgia" w:cs="Georgia" w:eastAsia="Georgia" w:hAnsi="Georgia"/>
        </w:rPr>
      </w:pPr>
      <w:r w:rsidDel="00000000" w:rsidR="00000000" w:rsidRPr="00000000">
        <w:rPr>
          <w:rtl w:val="0"/>
        </w:rPr>
      </w:r>
    </w:p>
    <w:p w:rsidR="00000000" w:rsidDel="00000000" w:rsidP="00000000" w:rsidRDefault="00000000" w:rsidRPr="00000000" w14:paraId="000000EB">
      <w:pPr>
        <w:rPr>
          <w:rFonts w:ascii="Georgia" w:cs="Georgia" w:eastAsia="Georgia" w:hAnsi="Georgia"/>
        </w:rPr>
      </w:pPr>
      <w:r w:rsidDel="00000000" w:rsidR="00000000" w:rsidRPr="00000000">
        <w:rPr>
          <w:rFonts w:ascii="Georgia" w:cs="Georgia" w:eastAsia="Georgia" w:hAnsi="Georgia"/>
          <w:rtl w:val="0"/>
        </w:rPr>
        <w:t xml:space="preserve">change = false;</w:t>
      </w:r>
    </w:p>
    <w:p w:rsidR="00000000" w:rsidDel="00000000" w:rsidP="00000000" w:rsidRDefault="00000000" w:rsidRPr="00000000" w14:paraId="000000EC">
      <w:pPr>
        <w:rPr>
          <w:rFonts w:ascii="Georgia" w:cs="Georgia" w:eastAsia="Georgia" w:hAnsi="Georgia"/>
        </w:rPr>
      </w:pPr>
      <w:r w:rsidDel="00000000" w:rsidR="00000000" w:rsidRPr="00000000">
        <w:rPr>
          <w:rFonts w:ascii="Georgia" w:cs="Georgia" w:eastAsia="Georgia" w:hAnsi="Georgia"/>
          <w:rtl w:val="0"/>
        </w:rPr>
        <w:t xml:space="preserve">Int userChange2 = sc.nextInt();</w:t>
      </w:r>
    </w:p>
    <w:p w:rsidR="00000000" w:rsidDel="00000000" w:rsidP="00000000" w:rsidRDefault="00000000" w:rsidRPr="00000000" w14:paraId="000000ED">
      <w:pPr>
        <w:rPr>
          <w:rFonts w:ascii="Georgia" w:cs="Georgia" w:eastAsia="Georgia" w:hAnsi="Georgia"/>
        </w:rPr>
      </w:pPr>
      <w:r w:rsidDel="00000000" w:rsidR="00000000" w:rsidRPr="00000000">
        <w:rPr>
          <w:rtl w:val="0"/>
        </w:rPr>
      </w:r>
    </w:p>
    <w:p w:rsidR="00000000" w:rsidDel="00000000" w:rsidP="00000000" w:rsidRDefault="00000000" w:rsidRPr="00000000" w14:paraId="000000EE">
      <w:pPr>
        <w:rPr>
          <w:rFonts w:ascii="Georgia" w:cs="Georgia" w:eastAsia="Georgia" w:hAnsi="Georgia"/>
        </w:rPr>
      </w:pPr>
      <w:r w:rsidDel="00000000" w:rsidR="00000000" w:rsidRPr="00000000">
        <w:rPr>
          <w:rFonts w:ascii="Georgia" w:cs="Georgia" w:eastAsia="Georgia" w:hAnsi="Georgia"/>
          <w:rtl w:val="0"/>
        </w:rPr>
        <w:t xml:space="preserve">If (userChange2 == 1)</w:t>
      </w:r>
    </w:p>
    <w:p w:rsidR="00000000" w:rsidDel="00000000" w:rsidP="00000000" w:rsidRDefault="00000000" w:rsidRPr="00000000" w14:paraId="000000EF">
      <w:pPr>
        <w:rPr>
          <w:rFonts w:ascii="Georgia" w:cs="Georgia" w:eastAsia="Georgia" w:hAnsi="Georgia"/>
        </w:rPr>
      </w:pPr>
      <w:r w:rsidDel="00000000" w:rsidR="00000000" w:rsidRPr="00000000">
        <w:rPr>
          <w:rFonts w:ascii="Georgia" w:cs="Georgia" w:eastAsia="Georgia" w:hAnsi="Georgia"/>
          <w:rtl w:val="0"/>
        </w:rPr>
        <w:t xml:space="preserve">Change = true;</w:t>
      </w:r>
    </w:p>
    <w:p w:rsidR="00000000" w:rsidDel="00000000" w:rsidP="00000000" w:rsidRDefault="00000000" w:rsidRPr="00000000" w14:paraId="000000F0">
      <w:pPr>
        <w:rPr>
          <w:rFonts w:ascii="Georgia" w:cs="Georgia" w:eastAsia="Georgia" w:hAnsi="Georgia"/>
        </w:rPr>
      </w:pPr>
      <w:r w:rsidDel="00000000" w:rsidR="00000000" w:rsidRPr="00000000">
        <w:rPr>
          <w:rtl w:val="0"/>
        </w:rPr>
      </w:r>
    </w:p>
    <w:p w:rsidR="00000000" w:rsidDel="00000000" w:rsidP="00000000" w:rsidRDefault="00000000" w:rsidRPr="00000000" w14:paraId="000000F1">
      <w:pPr>
        <w:rPr>
          <w:rFonts w:ascii="Georgia" w:cs="Georgia" w:eastAsia="Georgia" w:hAnsi="Georgia"/>
        </w:rPr>
      </w:pPr>
      <w:r w:rsidDel="00000000" w:rsidR="00000000" w:rsidRPr="00000000">
        <w:rPr>
          <w:rFonts w:ascii="Georgia" w:cs="Georgia" w:eastAsia="Georgia" w:hAnsi="Georgia"/>
          <w:rtl w:val="0"/>
        </w:rPr>
        <w:t xml:space="preserve">While change = false;</w:t>
      </w:r>
    </w:p>
    <w:p w:rsidR="00000000" w:rsidDel="00000000" w:rsidP="00000000" w:rsidRDefault="00000000" w:rsidRPr="00000000" w14:paraId="000000F2">
      <w:pPr>
        <w:ind w:left="1440" w:firstLine="0"/>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sley Pan" w:id="0" w:date="2020-01-13T17:29:43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text below is user input</w:t>
      </w:r>
    </w:p>
  </w:comment>
  <w:comment w:author="Lesley Pan" w:id="1" w:date="2020-01-13T17:30:12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image contains a run of the mathTutor method</w:t>
      </w:r>
    </w:p>
  </w:comment>
  <w:comment w:author="Lesley Pan" w:id="2" w:date="2020-01-13T17:32:37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image contains a run of the subject and physicsQuestion method.</w:t>
      </w:r>
    </w:p>
  </w:comment>
  <w:comment w:author="Lesley Pan" w:id="3" w:date="2020-01-13T17:32:55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prompted Q &amp; A style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